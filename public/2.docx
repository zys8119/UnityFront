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华文楷体" w:hAnsi="华文楷体" w:eastAsia="方正小标宋简体"/>
          <w:sz w:val="44"/>
        </w:rPr>
        <w:t xml:space="preserve">述职报告</w:t>
      </w:r>
      <w:r/>
    </w:p>
    <w:p>
      <w:pPr>
        <w:jc w:val="center"/>
      </w:pPr>
      <w:r>
        <w:rPr>
          <w:rFonts w:ascii="华文楷体" w:hAnsi="华文楷体" w:eastAsia="华文楷体"/>
          <w:sz w:val="32"/>
        </w:rPr>
        <w:t xml:space="preserve">2020-06-24 陈周云</w:t>
      </w:r>
      <w:r/>
    </w:p>
    <w:p>
      <w:r>
        <w:rPr>
          <w:rFonts w:ascii="仿宋_GB2312" w:hAnsi="仿宋_GB2312" w:eastAsia="仿宋_GB2312"/>
          <w:sz w:val="32"/>
        </w:rPr>
        <w:t xml:space="preserve">我是市人大代表，我叫【陈周云】我由【鄞州区】选举产生的代表，现就本届以来我的履职情况做【1】述职，本届以来我共有履职:1</w:t>
      </w:r>
      <w:ins w:id="0" w:author="John Smith" w:date="2020-12-08T08:01:23Z" oouserid="uid-1">
        <w:r>
          <w:rPr>
            <w:rFonts w:ascii="仿宋_GB2312" w:hAnsi="仿宋_GB2312" w:eastAsia="仿宋_GB2312"/>
            <w:sz w:val="32"/>
          </w:rPr>
          <w:t xml:space="preserve">asdasd sdfsdf </w:t>
        </w:r>
      </w:ins>
      <w:r/>
    </w:p>
    <w:p>
      <w:r>
        <w:rPr>
          <w:rFonts w:ascii="仿宋_GB2312" w:hAnsi="仿宋_GB2312" w:eastAsia="仿宋_GB2312"/>
          <w:sz w:val="32"/>
        </w:rPr>
        <w:t xml:space="preserve">（一）1</w:t>
      </w:r>
      <w:r/>
    </w:p>
    <w:p>
      <w:r>
        <w:rPr>
          <w:rFonts w:ascii="仿宋_GB2312" w:hAnsi="仿宋_GB2312" w:eastAsia="仿宋_GB2312"/>
          <w:sz w:val="32"/>
        </w:rPr>
        <w:t xml:space="preserve">（二）1</w:t>
      </w:r>
      <w:ins w:id="1" w:author="John Smith" w:date="2020-12-08T07:59:22Z" oouserid="uid-1">
        <w:r>
          <w:rPr>
            <w:rFonts w:ascii="仿宋_GB2312" w:hAnsi="仿宋_GB2312" w:eastAsia="仿宋_GB2312"/>
            <w:sz w:val="32"/>
          </w:rPr>
          <w:t xml:space="preserve">asda asdasdasdasd</w:t>
        </w:r>
      </w:ins>
      <w:r/>
    </w:p>
    <w:p>
      <w:r>
        <w:rPr>
          <w:rFonts w:ascii="仿宋_GB2312" w:hAnsi="仿宋_GB2312" w:eastAsia="仿宋_GB2312"/>
          <w:sz w:val="32"/>
        </w:rPr>
        <w:t xml:space="preserve">（三）1</w:t>
      </w:r>
      <w:r/>
    </w:p>
    <w:p>
      <w:r>
        <w:rPr>
          <w:rFonts w:ascii="仿宋_GB2312" w:hAnsi="仿宋_GB2312" w:eastAsia="仿宋_GB2312"/>
          <w:sz w:val="32"/>
        </w:rPr>
        <w:t xml:space="preserve">（四）1</w:t>
      </w:r>
      <w:ins w:id="2" w:author="John Smith" w:date="2020-12-08T08:01:03Z" oouserid="uid-1">
        <w:r>
          <w:rPr>
            <w:rFonts w:ascii="仿宋_GB2312" w:hAnsi="仿宋_GB2312" w:eastAsia="仿宋_GB2312"/>
            <w:sz w:val="32"/>
          </w:rPr>
          <w:t xml:space="preserve">asdasdsasd</w:t>
        </w:r>
      </w:ins>
      <w:r/>
    </w:p>
    <w:p>
      <w:r>
        <w:rPr>
          <w:rFonts w:ascii="仿宋_GB2312" w:hAnsi="仿宋_GB2312" w:eastAsia="仿宋_GB2312"/>
          <w:sz w:val="32"/>
        </w:rPr>
        <w:t xml:space="preserve">（五）1</w:t>
      </w:r>
      <w:ins w:id="3" w:author="John Smith" w:date="2020-12-08T07:59:27Z" oouserid="uid-1">
        <w:r>
          <w:rPr>
            <w:rFonts w:ascii="仿宋_GB2312" w:hAnsi="仿宋_GB2312" w:eastAsia="仿宋_GB2312"/>
            <w:sz w:val="32"/>
          </w:rPr>
          <w:t xml:space="preserve">asdasdasdasdaasdasd</w:t>
        </w:r>
      </w:ins>
      <w:r/>
    </w:p>
    <w:p>
      <w:r>
        <w:rPr>
          <w:rFonts w:ascii="仿宋_GB2312" w:hAnsi="仿宋_GB2312" w:eastAsia="仿宋_GB2312"/>
          <w:sz w:val="32"/>
        </w:rPr>
        <w:t xml:space="preserve">（六）1</w:t>
      </w:r>
      <w:ins w:id="4" w:author="John Smith" w:date="2020-12-08T07:58:48Z" oouserid="uid-1">
        <w:r>
          <w:rPr>
            <w:rFonts w:ascii="仿宋_GB2312" w:hAnsi="仿宋_GB2312" w:eastAsia="仿宋_GB2312"/>
            <w:sz w:val="32"/>
          </w:rPr>
          <w:t xml:space="preserve">asdasdas</w:t>
        </w:r>
      </w:ins>
      <w:r/>
    </w:p>
    <w:p>
      <w:r>
        <w:rPr>
          <w:rFonts w:ascii="仿宋_GB2312" w:hAnsi="仿宋_GB2312" w:eastAsia="仿宋_GB2312"/>
          <w:sz w:val="32"/>
        </w:rPr>
        <w:t xml:space="preserve">（七）1</w:t>
      </w:r>
      <w:ins w:id="5" w:author="John Smith" w:date="2020-12-08T07:59:30Z" oouserid="uid-1">
        <w:r>
          <w:rPr>
            <w:rFonts w:ascii="仿宋_GB2312" w:hAnsi="仿宋_GB2312" w:eastAsia="仿宋_GB2312"/>
            <w:sz w:val="32"/>
          </w:rPr>
          <w:t xml:space="preserve">sdasdada </w:t>
        </w:r>
      </w:ins>
      <w:r/>
    </w:p>
    <w:p>
      <w:r>
        <w:rPr>
          <w:rFonts w:ascii="仿宋_GB2312" w:hAnsi="仿宋_GB2312" w:eastAsia="仿宋_GB2312"/>
          <w:sz w:val="32"/>
        </w:rPr>
        <w:t xml:space="preserve">（八）1</w:t>
      </w:r>
      <w:ins w:id="6" w:author="John Smith" w:date="2020-12-08T08:01:26Z" oouserid="uid-1">
        <w:r>
          <w:rPr>
            <w:rFonts w:ascii="仿宋_GB2312" w:hAnsi="仿宋_GB2312" w:eastAsia="仿宋_GB2312"/>
            <w:sz w:val="32"/>
          </w:rPr>
          <w:t xml:space="preserve">asdasdasd</w:t>
        </w:r>
      </w:ins>
      <w:r/>
    </w:p>
    <w:p>
      <w:r>
        <w:rPr>
          <w:rFonts w:ascii="仿宋_GB2312" w:hAnsi="仿宋_GB2312" w:eastAsia="仿宋_GB2312"/>
          <w:sz w:val="32"/>
        </w:rPr>
        <w:t xml:space="preserve">1</w:t>
      </w:r>
      <w:r/>
    </w:p>
    <w:p>
      <w:r>
        <w:br w:type="page"/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20603050405020304"/>
  </w:font>
  <w:font w:name="Symbol">
    <w:panose1 w:val="05010000000000000000"/>
  </w:font>
  <w:font w:name="华文楷体">
    <w:panose1 w:val="02000600040000000000"/>
  </w:font>
  <w:font w:name="Wingdings">
    <w:panose1 w:val="05010000000000000000"/>
  </w:font>
  <w:font w:name="方正小标宋简体">
    <w:panose1 w:val="02020603050405020304"/>
  </w:font>
  <w:font w:name="Courier New">
    <w:panose1 w:val="02070309020205020404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206030504050203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47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47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pStyle w:val="468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pStyle w:val="467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pStyle w:val="46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pStyle w:val="46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">
    <w:name w:val="Header"/>
    <w:basedOn w:val="43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45"/>
    <w:link w:val="40"/>
    <w:uiPriority w:val="99"/>
  </w:style>
  <w:style w:type="paragraph" w:styleId="42">
    <w:name w:val="Footer"/>
    <w:basedOn w:val="43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45"/>
    <w:link w:val="42"/>
    <w:uiPriority w:val="99"/>
  </w:style>
  <w:style w:type="character" w:styleId="45">
    <w:name w:val="Caption Char"/>
    <w:basedOn w:val="485"/>
    <w:link w:val="42"/>
    <w:uiPriority w:val="99"/>
  </w:style>
  <w:style w:type="table" w:styleId="47">
    <w:name w:val="Table Grid Light"/>
    <w:basedOn w:val="4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3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45"/>
    <w:uiPriority w:val="99"/>
    <w:unhideWhenUsed/>
    <w:rPr>
      <w:vertAlign w:val="superscript"/>
    </w:rPr>
  </w:style>
  <w:style w:type="paragraph" w:styleId="176">
    <w:name w:val="endnote text"/>
    <w:basedOn w:val="43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45"/>
    <w:uiPriority w:val="99"/>
    <w:semiHidden/>
    <w:unhideWhenUsed/>
    <w:rPr>
      <w:vertAlign w:val="superscript"/>
    </w:rPr>
  </w:style>
  <w:style w:type="paragraph" w:styleId="179">
    <w:name w:val="toc 1"/>
    <w:basedOn w:val="435"/>
    <w:next w:val="43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35"/>
    <w:next w:val="43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35"/>
    <w:next w:val="43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35"/>
    <w:next w:val="43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35"/>
    <w:next w:val="43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35"/>
    <w:next w:val="43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35"/>
    <w:next w:val="43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35"/>
    <w:next w:val="43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35"/>
    <w:next w:val="435"/>
    <w:uiPriority w:val="39"/>
    <w:unhideWhenUsed/>
    <w:pPr>
      <w:ind w:left="2268" w:right="0" w:firstLine="0"/>
      <w:spacing w:after="57"/>
    </w:pPr>
  </w:style>
  <w:style w:type="paragraph" w:styleId="435" w:default="1">
    <w:name w:val="Normal"/>
    <w:qFormat/>
  </w:style>
  <w:style w:type="paragraph" w:styleId="436">
    <w:name w:val="Heading 1"/>
    <w:basedOn w:val="435"/>
    <w:next w:val="435"/>
    <w:link w:val="449"/>
    <w:qFormat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437">
    <w:name w:val="Heading 2"/>
    <w:basedOn w:val="435"/>
    <w:next w:val="435"/>
    <w:link w:val="450"/>
    <w:qFormat/>
    <w:uiPriority w:val="9"/>
    <w:unhideWhenUsed/>
    <w:rPr>
      <w:rFonts w:ascii="Calibri" w:hAnsi="Calibri" w:cs="Calibri" w:eastAsia="Calibr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438">
    <w:name w:val="Heading 3"/>
    <w:basedOn w:val="435"/>
    <w:next w:val="435"/>
    <w:link w:val="451"/>
    <w:qFormat/>
    <w:uiPriority w:val="9"/>
    <w:unhideWhenUsed/>
    <w:rPr>
      <w:rFonts w:ascii="Calibri" w:hAnsi="Calibri" w:cs="Calibri" w:eastAsia="Calibri"/>
      <w:b/>
      <w:bCs/>
      <w:color w:val="4F81BD" w:themeColor="accent1"/>
    </w:rPr>
    <w:pPr>
      <w:keepLines/>
      <w:keepNext/>
      <w:spacing w:after="0" w:before="200"/>
      <w:outlineLvl w:val="2"/>
    </w:pPr>
  </w:style>
  <w:style w:type="paragraph" w:styleId="439">
    <w:name w:val="Heading 4"/>
    <w:basedOn w:val="435"/>
    <w:next w:val="435"/>
    <w:link w:val="479"/>
    <w:qFormat/>
    <w:uiPriority w:val="9"/>
    <w:semiHidden/>
    <w:unhideWhenUsed/>
    <w:rPr>
      <w:rFonts w:ascii="Calibri" w:hAnsi="Calibri" w:cs="Calibri" w:eastAsia="Calibri"/>
      <w:b/>
      <w:bCs/>
      <w:i/>
      <w:iCs/>
      <w:color w:val="4F81BD" w:themeColor="accent1"/>
    </w:rPr>
    <w:pPr>
      <w:keepLines/>
      <w:keepNext/>
      <w:spacing w:after="0" w:before="200"/>
      <w:outlineLvl w:val="3"/>
    </w:pPr>
  </w:style>
  <w:style w:type="paragraph" w:styleId="440">
    <w:name w:val="Heading 5"/>
    <w:basedOn w:val="435"/>
    <w:next w:val="435"/>
    <w:link w:val="480"/>
    <w:qFormat/>
    <w:uiPriority w:val="9"/>
    <w:semiHidden/>
    <w:unhideWhenUsed/>
    <w:rPr>
      <w:rFonts w:ascii="Calibri" w:hAnsi="Calibri" w:cs="Calibri" w:eastAsia="Calibri"/>
      <w:color w:val="243F60" w:themeColor="accent1" w:themeShade="7F"/>
    </w:rPr>
    <w:pPr>
      <w:keepLines/>
      <w:keepNext/>
      <w:spacing w:after="0" w:before="200"/>
      <w:outlineLvl w:val="4"/>
    </w:pPr>
  </w:style>
  <w:style w:type="paragraph" w:styleId="441">
    <w:name w:val="Heading 6"/>
    <w:basedOn w:val="435"/>
    <w:next w:val="435"/>
    <w:link w:val="481"/>
    <w:qFormat/>
    <w:uiPriority w:val="9"/>
    <w:semiHidden/>
    <w:unhideWhenUsed/>
    <w:rPr>
      <w:rFonts w:ascii="Calibri" w:hAnsi="Calibri" w:cs="Calibri" w:eastAsia="Calibri"/>
      <w:i/>
      <w:iCs/>
      <w:color w:val="243F60" w:themeColor="accent1" w:themeShade="7F"/>
    </w:rPr>
    <w:pPr>
      <w:keepLines/>
      <w:keepNext/>
      <w:spacing w:after="0" w:before="200"/>
      <w:outlineLvl w:val="5"/>
    </w:pPr>
  </w:style>
  <w:style w:type="paragraph" w:styleId="442">
    <w:name w:val="Heading 7"/>
    <w:basedOn w:val="435"/>
    <w:next w:val="435"/>
    <w:link w:val="482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</w:rPr>
    <w:pPr>
      <w:keepLines/>
      <w:keepNext/>
      <w:spacing w:after="0" w:before="200"/>
      <w:outlineLvl w:val="6"/>
    </w:pPr>
  </w:style>
  <w:style w:type="paragraph" w:styleId="443">
    <w:name w:val="Heading 8"/>
    <w:basedOn w:val="435"/>
    <w:next w:val="435"/>
    <w:link w:val="483"/>
    <w:qFormat/>
    <w:uiPriority w:val="9"/>
    <w:semiHidden/>
    <w:unhideWhenUsed/>
    <w:rPr>
      <w:rFonts w:ascii="Calibri" w:hAnsi="Calibri" w:cs="Calibri" w:eastAsia="Calibri"/>
      <w:color w:val="4F81BD" w:themeColor="accent1"/>
      <w:sz w:val="20"/>
      <w:szCs w:val="20"/>
    </w:rPr>
    <w:pPr>
      <w:keepLines/>
      <w:keepNext/>
      <w:spacing w:after="0" w:before="200"/>
      <w:outlineLvl w:val="7"/>
    </w:pPr>
  </w:style>
  <w:style w:type="paragraph" w:styleId="444">
    <w:name w:val="Heading 9"/>
    <w:basedOn w:val="435"/>
    <w:next w:val="435"/>
    <w:link w:val="484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  <w:sz w:val="20"/>
      <w:szCs w:val="20"/>
    </w:rPr>
    <w:pPr>
      <w:keepLines/>
      <w:keepNext/>
      <w:spacing w:after="0" w:before="200"/>
      <w:outlineLvl w:val="8"/>
    </w:pPr>
  </w:style>
  <w:style w:type="character" w:styleId="445" w:default="1">
    <w:name w:val="Default Paragraph Font"/>
    <w:uiPriority w:val="1"/>
    <w:semiHidden/>
    <w:unhideWhenUsed/>
  </w:style>
  <w:style w:type="table" w:styleId="4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47" w:default="1">
    <w:name w:val="No List"/>
    <w:uiPriority w:val="99"/>
    <w:semiHidden/>
    <w:unhideWhenUsed/>
  </w:style>
  <w:style w:type="paragraph" w:styleId="448">
    <w:name w:val="No Spacing"/>
    <w:qFormat/>
    <w:uiPriority w:val="1"/>
    <w:pPr>
      <w:spacing w:lineRule="auto" w:line="240" w:after="0"/>
    </w:pPr>
  </w:style>
  <w:style w:type="character" w:styleId="449" w:customStyle="1">
    <w:name w:val="Heading 1 Char"/>
    <w:basedOn w:val="445"/>
    <w:link w:val="436"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</w:style>
  <w:style w:type="character" w:styleId="450" w:customStyle="1">
    <w:name w:val="Heading 2 Char"/>
    <w:basedOn w:val="445"/>
    <w:link w:val="437"/>
    <w:uiPriority w:val="9"/>
    <w:rPr>
      <w:rFonts w:ascii="Calibri" w:hAnsi="Calibri" w:cs="Calibri" w:eastAsia="Calibri"/>
      <w:b/>
      <w:bCs/>
      <w:color w:val="4F81BD" w:themeColor="accent1"/>
      <w:sz w:val="26"/>
      <w:szCs w:val="26"/>
    </w:rPr>
  </w:style>
  <w:style w:type="character" w:styleId="451" w:customStyle="1">
    <w:name w:val="Heading 3 Char"/>
    <w:basedOn w:val="445"/>
    <w:link w:val="438"/>
    <w:uiPriority w:val="9"/>
    <w:rPr>
      <w:rFonts w:ascii="Calibri" w:hAnsi="Calibri" w:cs="Calibri" w:eastAsia="Calibri"/>
      <w:b/>
      <w:bCs/>
      <w:color w:val="4F81BD" w:themeColor="accent1"/>
    </w:rPr>
  </w:style>
  <w:style w:type="paragraph" w:styleId="452">
    <w:name w:val="Title"/>
    <w:basedOn w:val="435"/>
    <w:next w:val="435"/>
    <w:link w:val="453"/>
    <w:qFormat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453" w:customStyle="1">
    <w:name w:val="Title Char"/>
    <w:basedOn w:val="445"/>
    <w:link w:val="452"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</w:style>
  <w:style w:type="paragraph" w:styleId="454">
    <w:name w:val="Subtitle"/>
    <w:basedOn w:val="435"/>
    <w:next w:val="435"/>
    <w:link w:val="455"/>
    <w:qFormat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  <w:pPr>
      <w:numPr>
        <w:ilvl w:val="1"/>
      </w:numPr>
    </w:pPr>
  </w:style>
  <w:style w:type="character" w:styleId="455" w:customStyle="1">
    <w:name w:val="Subtitle Char"/>
    <w:basedOn w:val="445"/>
    <w:link w:val="454"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</w:style>
  <w:style w:type="paragraph" w:styleId="456">
    <w:name w:val="List Paragraph"/>
    <w:basedOn w:val="435"/>
    <w:qFormat/>
    <w:uiPriority w:val="34"/>
    <w:pPr>
      <w:contextualSpacing w:val="true"/>
      <w:ind w:left="720"/>
    </w:pPr>
  </w:style>
  <w:style w:type="paragraph" w:styleId="457">
    <w:name w:val="Body Text"/>
    <w:basedOn w:val="435"/>
    <w:link w:val="458"/>
    <w:uiPriority w:val="99"/>
    <w:unhideWhenUsed/>
    <w:pPr>
      <w:spacing w:after="120"/>
    </w:pPr>
  </w:style>
  <w:style w:type="character" w:styleId="458" w:customStyle="1">
    <w:name w:val="Body Text Char"/>
    <w:basedOn w:val="445"/>
    <w:link w:val="457"/>
    <w:uiPriority w:val="99"/>
  </w:style>
  <w:style w:type="paragraph" w:styleId="459">
    <w:name w:val="Body Text 2"/>
    <w:basedOn w:val="435"/>
    <w:link w:val="460"/>
    <w:uiPriority w:val="99"/>
    <w:unhideWhenUsed/>
    <w:pPr>
      <w:spacing w:lineRule="auto" w:line="480" w:after="120"/>
    </w:pPr>
  </w:style>
  <w:style w:type="character" w:styleId="460" w:customStyle="1">
    <w:name w:val="Body Text 2 Char"/>
    <w:basedOn w:val="445"/>
    <w:link w:val="459"/>
    <w:uiPriority w:val="99"/>
  </w:style>
  <w:style w:type="paragraph" w:styleId="461">
    <w:name w:val="Body Text 3"/>
    <w:basedOn w:val="435"/>
    <w:link w:val="462"/>
    <w:uiPriority w:val="99"/>
    <w:unhideWhenUsed/>
    <w:rPr>
      <w:sz w:val="16"/>
      <w:szCs w:val="16"/>
    </w:rPr>
    <w:pPr>
      <w:spacing w:after="120"/>
    </w:pPr>
  </w:style>
  <w:style w:type="character" w:styleId="462" w:customStyle="1">
    <w:name w:val="Body Text 3 Char"/>
    <w:basedOn w:val="445"/>
    <w:link w:val="461"/>
    <w:uiPriority w:val="99"/>
    <w:rPr>
      <w:sz w:val="16"/>
      <w:szCs w:val="16"/>
    </w:rPr>
  </w:style>
  <w:style w:type="paragraph" w:styleId="463">
    <w:name w:val="List"/>
    <w:basedOn w:val="435"/>
    <w:uiPriority w:val="99"/>
    <w:unhideWhenUsed/>
    <w:pPr>
      <w:contextualSpacing w:val="true"/>
      <w:ind w:left="360" w:hanging="360"/>
    </w:pPr>
  </w:style>
  <w:style w:type="paragraph" w:styleId="464">
    <w:name w:val="List 2"/>
    <w:basedOn w:val="435"/>
    <w:uiPriority w:val="99"/>
    <w:unhideWhenUsed/>
    <w:pPr>
      <w:contextualSpacing w:val="true"/>
      <w:ind w:left="720" w:hanging="360"/>
    </w:pPr>
  </w:style>
  <w:style w:type="paragraph" w:styleId="465">
    <w:name w:val="List 3"/>
    <w:basedOn w:val="435"/>
    <w:uiPriority w:val="99"/>
    <w:unhideWhenUsed/>
    <w:pPr>
      <w:contextualSpacing w:val="true"/>
      <w:ind w:left="1080" w:hanging="360"/>
    </w:pPr>
  </w:style>
  <w:style w:type="paragraph" w:styleId="466">
    <w:name w:val="List Bullet"/>
    <w:basedOn w:val="435"/>
    <w:uiPriority w:val="99"/>
    <w:unhideWhenUsed/>
    <w:pPr>
      <w:numPr>
        <w:numId w:val="1"/>
      </w:numPr>
      <w:contextualSpacing w:val="true"/>
    </w:pPr>
  </w:style>
  <w:style w:type="paragraph" w:styleId="467">
    <w:name w:val="List Bullet 2"/>
    <w:basedOn w:val="435"/>
    <w:uiPriority w:val="99"/>
    <w:unhideWhenUsed/>
    <w:pPr>
      <w:numPr>
        <w:numId w:val="2"/>
      </w:numPr>
      <w:contextualSpacing w:val="true"/>
    </w:pPr>
  </w:style>
  <w:style w:type="paragraph" w:styleId="468">
    <w:name w:val="List Bullet 3"/>
    <w:basedOn w:val="435"/>
    <w:uiPriority w:val="99"/>
    <w:unhideWhenUsed/>
    <w:pPr>
      <w:numPr>
        <w:numId w:val="3"/>
      </w:numPr>
      <w:contextualSpacing w:val="true"/>
    </w:pPr>
  </w:style>
  <w:style w:type="paragraph" w:styleId="469">
    <w:name w:val="List Number"/>
    <w:basedOn w:val="435"/>
    <w:uiPriority w:val="99"/>
    <w:unhideWhenUsed/>
    <w:pPr>
      <w:numPr>
        <w:numId w:val="5"/>
      </w:numPr>
      <w:contextualSpacing w:val="true"/>
    </w:pPr>
  </w:style>
  <w:style w:type="paragraph" w:styleId="470">
    <w:name w:val="List Number 2"/>
    <w:basedOn w:val="435"/>
    <w:uiPriority w:val="99"/>
    <w:unhideWhenUsed/>
    <w:pPr>
      <w:numPr>
        <w:numId w:val="6"/>
      </w:numPr>
      <w:contextualSpacing w:val="true"/>
    </w:pPr>
  </w:style>
  <w:style w:type="paragraph" w:styleId="471">
    <w:name w:val="List Number 3"/>
    <w:basedOn w:val="435"/>
    <w:uiPriority w:val="99"/>
    <w:unhideWhenUsed/>
    <w:pPr>
      <w:numPr>
        <w:numId w:val="7"/>
      </w:numPr>
      <w:contextualSpacing w:val="true"/>
    </w:pPr>
  </w:style>
  <w:style w:type="paragraph" w:styleId="472">
    <w:name w:val="List Continue"/>
    <w:basedOn w:val="435"/>
    <w:uiPriority w:val="99"/>
    <w:unhideWhenUsed/>
    <w:pPr>
      <w:contextualSpacing w:val="true"/>
      <w:ind w:left="360"/>
      <w:spacing w:after="120"/>
    </w:pPr>
  </w:style>
  <w:style w:type="paragraph" w:styleId="473">
    <w:name w:val="List Continue 2"/>
    <w:basedOn w:val="435"/>
    <w:uiPriority w:val="99"/>
    <w:unhideWhenUsed/>
    <w:pPr>
      <w:contextualSpacing w:val="true"/>
      <w:ind w:left="720"/>
      <w:spacing w:after="120"/>
    </w:pPr>
  </w:style>
  <w:style w:type="paragraph" w:styleId="474">
    <w:name w:val="List Continue 3"/>
    <w:basedOn w:val="435"/>
    <w:uiPriority w:val="99"/>
    <w:unhideWhenUsed/>
    <w:pPr>
      <w:contextualSpacing w:val="true"/>
      <w:ind w:left="1080"/>
      <w:spacing w:after="120"/>
    </w:pPr>
  </w:style>
  <w:style w:type="paragraph" w:styleId="475">
    <w:name w:val="macro"/>
    <w:link w:val="476"/>
    <w:uiPriority w:val="99"/>
    <w:unhideWhenUsed/>
    <w:rPr>
      <w:rFonts w:ascii="Courier" w:hAnsi="Courier"/>
      <w:sz w:val="20"/>
      <w:szCs w:val="20"/>
    </w:rPr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</w:style>
  <w:style w:type="character" w:styleId="476" w:customStyle="1">
    <w:name w:val="Macro Text Char"/>
    <w:basedOn w:val="445"/>
    <w:link w:val="475"/>
    <w:uiPriority w:val="99"/>
    <w:rPr>
      <w:rFonts w:ascii="Courier" w:hAnsi="Courier"/>
      <w:sz w:val="20"/>
      <w:szCs w:val="20"/>
    </w:rPr>
  </w:style>
  <w:style w:type="paragraph" w:styleId="477">
    <w:name w:val="Quote"/>
    <w:basedOn w:val="435"/>
    <w:next w:val="435"/>
    <w:link w:val="478"/>
    <w:qFormat/>
    <w:uiPriority w:val="29"/>
    <w:rPr>
      <w:i/>
      <w:iCs/>
      <w:color w:val="000000" w:themeColor="text1"/>
    </w:rPr>
  </w:style>
  <w:style w:type="character" w:styleId="478" w:customStyle="1">
    <w:name w:val="Quote Char"/>
    <w:basedOn w:val="445"/>
    <w:link w:val="477"/>
    <w:uiPriority w:val="29"/>
    <w:rPr>
      <w:i/>
      <w:iCs/>
      <w:color w:val="000000" w:themeColor="text1"/>
    </w:rPr>
  </w:style>
  <w:style w:type="character" w:styleId="479" w:customStyle="1">
    <w:name w:val="Heading 4 Char"/>
    <w:basedOn w:val="445"/>
    <w:link w:val="439"/>
    <w:uiPriority w:val="9"/>
    <w:semiHidden/>
    <w:rPr>
      <w:rFonts w:ascii="Calibri" w:hAnsi="Calibri" w:cs="Calibri" w:eastAsia="Calibri"/>
      <w:b/>
      <w:bCs/>
      <w:i/>
      <w:iCs/>
      <w:color w:val="4F81BD" w:themeColor="accent1"/>
    </w:rPr>
  </w:style>
  <w:style w:type="character" w:styleId="480" w:customStyle="1">
    <w:name w:val="Heading 5 Char"/>
    <w:basedOn w:val="445"/>
    <w:link w:val="440"/>
    <w:uiPriority w:val="9"/>
    <w:semiHidden/>
    <w:rPr>
      <w:rFonts w:ascii="Calibri" w:hAnsi="Calibri" w:cs="Calibri" w:eastAsia="Calibri"/>
      <w:color w:val="243F60" w:themeColor="accent1" w:themeShade="7F"/>
    </w:rPr>
  </w:style>
  <w:style w:type="character" w:styleId="481" w:customStyle="1">
    <w:name w:val="Heading 6 Char"/>
    <w:basedOn w:val="445"/>
    <w:link w:val="441"/>
    <w:uiPriority w:val="9"/>
    <w:semiHidden/>
    <w:rPr>
      <w:rFonts w:ascii="Calibri" w:hAnsi="Calibri" w:cs="Calibri" w:eastAsia="Calibri"/>
      <w:i/>
      <w:iCs/>
      <w:color w:val="243F60" w:themeColor="accent1" w:themeShade="7F"/>
    </w:rPr>
  </w:style>
  <w:style w:type="character" w:styleId="482" w:customStyle="1">
    <w:name w:val="Heading 7 Char"/>
    <w:basedOn w:val="445"/>
    <w:link w:val="442"/>
    <w:uiPriority w:val="9"/>
    <w:semiHidden/>
    <w:rPr>
      <w:rFonts w:ascii="Calibri" w:hAnsi="Calibri" w:cs="Calibri" w:eastAsia="Calibri"/>
      <w:i/>
      <w:iCs/>
      <w:color w:val="404040" w:themeColor="text1" w:themeTint="BF"/>
    </w:rPr>
  </w:style>
  <w:style w:type="character" w:styleId="483" w:customStyle="1">
    <w:name w:val="Heading 8 Char"/>
    <w:basedOn w:val="445"/>
    <w:link w:val="443"/>
    <w:uiPriority w:val="9"/>
    <w:semiHidden/>
    <w:rPr>
      <w:rFonts w:ascii="Calibri" w:hAnsi="Calibri" w:cs="Calibri" w:eastAsia="Calibri"/>
      <w:color w:val="4F81BD" w:themeColor="accent1"/>
      <w:sz w:val="20"/>
      <w:szCs w:val="20"/>
    </w:rPr>
  </w:style>
  <w:style w:type="character" w:styleId="484" w:customStyle="1">
    <w:name w:val="Heading 9 Char"/>
    <w:basedOn w:val="445"/>
    <w:link w:val="444"/>
    <w:uiPriority w:val="9"/>
    <w:semiHidden/>
    <w:rPr>
      <w:rFonts w:ascii="Calibri" w:hAnsi="Calibri" w:cs="Calibri" w:eastAsia="Calibri"/>
      <w:i/>
      <w:iCs/>
      <w:color w:val="404040" w:themeColor="text1" w:themeTint="BF"/>
      <w:sz w:val="20"/>
      <w:szCs w:val="20"/>
    </w:rPr>
  </w:style>
  <w:style w:type="paragraph" w:styleId="485">
    <w:name w:val="Caption"/>
    <w:basedOn w:val="435"/>
    <w:next w:val="43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40"/>
    </w:pPr>
  </w:style>
  <w:style w:type="character" w:styleId="486">
    <w:name w:val="Strong"/>
    <w:basedOn w:val="445"/>
    <w:qFormat/>
    <w:uiPriority w:val="22"/>
    <w:rPr>
      <w:b/>
      <w:bCs/>
    </w:rPr>
  </w:style>
  <w:style w:type="character" w:styleId="487">
    <w:name w:val="Emphasis"/>
    <w:basedOn w:val="445"/>
    <w:qFormat/>
    <w:uiPriority w:val="20"/>
    <w:rPr>
      <w:i/>
      <w:iCs/>
    </w:rPr>
  </w:style>
  <w:style w:type="paragraph" w:styleId="488">
    <w:name w:val="Intense Quote"/>
    <w:basedOn w:val="435"/>
    <w:next w:val="435"/>
    <w:link w:val="489"/>
    <w:qFormat/>
    <w:uiPriority w:val="30"/>
    <w:rPr>
      <w:b/>
      <w:bCs/>
      <w:i/>
      <w:iCs/>
      <w:color w:val="4F81BD" w:themeColor="accent1"/>
    </w:rPr>
    <w:pPr>
      <w:ind w:left="936" w:right="936"/>
      <w:spacing w:after="280" w:before="200"/>
      <w:pBdr>
        <w:bottom w:val="single" w:color="4F81BD" w:sz="4" w:space="4" w:themeColor="accent1"/>
      </w:pBdr>
    </w:pPr>
  </w:style>
  <w:style w:type="character" w:styleId="489" w:customStyle="1">
    <w:name w:val="Intense Quote Char"/>
    <w:basedOn w:val="445"/>
    <w:link w:val="488"/>
    <w:uiPriority w:val="30"/>
    <w:rPr>
      <w:b/>
      <w:bCs/>
      <w:i/>
      <w:iCs/>
      <w:color w:val="4F81BD" w:themeColor="accent1"/>
    </w:rPr>
  </w:style>
  <w:style w:type="character" w:styleId="490">
    <w:name w:val="Subtle Emphasis"/>
    <w:basedOn w:val="445"/>
    <w:qFormat/>
    <w:uiPriority w:val="19"/>
    <w:rPr>
      <w:i/>
      <w:iCs/>
      <w:color w:val="808080" w:themeColor="text1" w:themeTint="7F"/>
    </w:rPr>
  </w:style>
  <w:style w:type="character" w:styleId="491">
    <w:name w:val="Intense Emphasis"/>
    <w:basedOn w:val="445"/>
    <w:qFormat/>
    <w:uiPriority w:val="21"/>
    <w:rPr>
      <w:b/>
      <w:bCs/>
      <w:i/>
      <w:iCs/>
      <w:color w:val="4F81BD" w:themeColor="accent1"/>
    </w:rPr>
  </w:style>
  <w:style w:type="character" w:styleId="492">
    <w:name w:val="Subtle Reference"/>
    <w:basedOn w:val="445"/>
    <w:qFormat/>
    <w:uiPriority w:val="31"/>
    <w:rPr>
      <w:smallCaps/>
      <w:color w:val="C0504D" w:themeColor="accent2"/>
      <w:u w:val="single"/>
    </w:rPr>
  </w:style>
  <w:style w:type="character" w:styleId="493">
    <w:name w:val="Intense Reference"/>
    <w:basedOn w:val="445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494">
    <w:name w:val="Book Title"/>
    <w:basedOn w:val="445"/>
    <w:qFormat/>
    <w:uiPriority w:val="33"/>
    <w:rPr>
      <w:b/>
      <w:bCs/>
      <w:smallCaps/>
      <w:spacing w:val="5"/>
    </w:rPr>
  </w:style>
  <w:style w:type="paragraph" w:styleId="495">
    <w:name w:val="TOC Heading"/>
    <w:basedOn w:val="436"/>
    <w:next w:val="435"/>
    <w:qFormat/>
    <w:uiPriority w:val="39"/>
    <w:semiHidden/>
    <w:unhideWhenUsed/>
    <w:pPr>
      <w:outlineLvl w:val="9"/>
    </w:pPr>
  </w:style>
  <w:style w:type="table" w:styleId="496">
    <w:name w:val="Table Grid"/>
    <w:basedOn w:val="4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Light Shading"/>
    <w:basedOn w:val="446"/>
    <w:uiPriority w:val="60"/>
    <w:rPr>
      <w:color w:val="000000" w:themeColor="tex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</w:style>
  <w:style w:type="table" w:styleId="498">
    <w:name w:val="Light Shading Accent 1"/>
    <w:basedOn w:val="446"/>
    <w:uiPriority w:val="60"/>
    <w:rPr>
      <w:color w:val="365F91" w:themeColor="accen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3DFEE" w:color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3DFEE" w:color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</w:style>
  <w:style w:type="table" w:styleId="499">
    <w:name w:val="Light Shading Accent 2"/>
    <w:basedOn w:val="446"/>
    <w:uiPriority w:val="60"/>
    <w:rPr>
      <w:color w:val="943634" w:themeColor="accent2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3D2" w:color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FD3D2" w:color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</w:style>
  <w:style w:type="table" w:styleId="500">
    <w:name w:val="Light Shading Accent 3"/>
    <w:basedOn w:val="446"/>
    <w:uiPriority w:val="60"/>
    <w:rPr>
      <w:color w:val="76923C" w:themeColor="accent3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6EED5" w:color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ED5" w:color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</w:style>
  <w:style w:type="table" w:styleId="501">
    <w:name w:val="Light Shading Accent 4"/>
    <w:basedOn w:val="446"/>
    <w:uiPriority w:val="60"/>
    <w:rPr>
      <w:color w:val="5F497A" w:themeColor="accent4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8" w:color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D8E8" w:color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</w:style>
  <w:style w:type="table" w:styleId="502">
    <w:name w:val="Light Shading Accent 5"/>
    <w:basedOn w:val="446"/>
    <w:uiPriority w:val="60"/>
    <w:rPr>
      <w:color w:val="31849B" w:themeColor="accent5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EAF1" w:color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2EAF1" w:color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</w:style>
  <w:style w:type="table" w:styleId="503">
    <w:name w:val="Light Shading Accent 6"/>
    <w:basedOn w:val="446"/>
    <w:uiPriority w:val="60"/>
    <w:rPr>
      <w:color w:val="E36C0A" w:themeColor="accent6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DE4D0" w:color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</w:style>
  <w:style w:type="table" w:styleId="504">
    <w:name w:val="Light List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1Vert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505">
    <w:name w:val="Light List Accent 1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1Vert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F81BD" w:color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506">
    <w:name w:val="Light List Accent 2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1Vert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C0504D" w:color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507">
    <w:name w:val="Light List Accent 3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1Vert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BBB59" w:color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508">
    <w:name w:val="Light List Accent 4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1Vert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64A2" w:color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509">
    <w:name w:val="Light List Accent 5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1Vert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BACC6" w:color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510">
    <w:name w:val="Light List Accent 6"/>
    <w:basedOn w:val="446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1Vert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79646" w:color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511">
    <w:name w:val="Light Grid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512">
    <w:name w:val="Light Grid Accent 1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3DFEE" w:color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band1Vert">
      <w:tcPr>
        <w:shd w:val="clear" w:fill="D3DFEE" w:color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2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18" w:space="0" w:themeColor="accent1"/>
          <w:insideV w:val="single" w:color="4F81BD" w:sz="8" w:space="0" w:themeColor="accen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  <w:insideH w:val="none" w:color="000000" w:sz="4" w:space="0"/>
        </w:tcBorders>
      </w:tcPr>
    </w:tblStylePr>
  </w:style>
  <w:style w:type="table" w:styleId="513">
    <w:name w:val="Light Grid Accent 2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3D2" w:color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band1Vert">
      <w:tcPr>
        <w:shd w:val="clear" w:fill="EFD3D2" w:color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2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18" w:space="0" w:themeColor="accent2"/>
          <w:insideV w:val="single" w:color="C0504D" w:sz="8" w:space="0" w:themeColor="accent2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  <w:insideH w:val="none" w:color="000000" w:sz="4" w:space="0"/>
        </w:tcBorders>
      </w:tcPr>
    </w:tblStylePr>
  </w:style>
  <w:style w:type="table" w:styleId="514">
    <w:name w:val="Light Grid Accent 3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6EED5" w:color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band1Vert">
      <w:tcPr>
        <w:shd w:val="clear" w:fill="E6EED5" w:color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2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18" w:space="0" w:themeColor="accent3"/>
          <w:insideV w:val="single" w:color="9BBB59" w:sz="8" w:space="0" w:themeColor="accent3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  <w:insideH w:val="none" w:color="000000" w:sz="4" w:space="0"/>
        </w:tcBorders>
      </w:tcPr>
    </w:tblStylePr>
  </w:style>
  <w:style w:type="table" w:styleId="515">
    <w:name w:val="Light Grid Accent 4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8" w:color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band1Vert">
      <w:tcPr>
        <w:shd w:val="clear" w:fill="DFD8E8" w:color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2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18" w:space="0" w:themeColor="accent4"/>
          <w:insideV w:val="single" w:color="8064A2" w:sz="8" w:space="0" w:themeColor="accent4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  <w:insideH w:val="none" w:color="000000" w:sz="4" w:space="0"/>
        </w:tcBorders>
      </w:tcPr>
    </w:tblStylePr>
  </w:style>
  <w:style w:type="table" w:styleId="516">
    <w:name w:val="Light Grid Accent 5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EAF1" w:color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band1Vert">
      <w:tcPr>
        <w:shd w:val="clear" w:fill="D2EAF1" w:color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2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18" w:space="0" w:themeColor="accent5"/>
          <w:insideV w:val="single" w:color="4BACC6" w:sz="8" w:space="0" w:themeColor="accent5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  <w:insideH w:val="none" w:color="000000" w:sz="4" w:space="0"/>
        </w:tcBorders>
      </w:tcPr>
    </w:tblStylePr>
  </w:style>
  <w:style w:type="table" w:styleId="517">
    <w:name w:val="Light Grid Accent 6"/>
    <w:basedOn w:val="446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band1Vert">
      <w:tcPr>
        <w:shd w:val="clear" w:fill="FDE4D0" w:color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2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18" w:space="0" w:themeColor="accent6"/>
          <w:insideV w:val="single" w:color="F79646" w:sz="8" w:space="0" w:themeColor="accent6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  <w:insideH w:val="none" w:color="000000" w:sz="4" w:space="0"/>
        </w:tcBorders>
      </w:tcPr>
    </w:tblStylePr>
  </w:style>
  <w:style w:type="table" w:styleId="518">
    <w:name w:val="Medium Shading 1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0C0C0" w:color="C0C0C0" w:themeFill="tex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  <w:tcBorders>
          <w:left w:val="single" w:color="404040" w:sz="8" w:space="0" w:themeColor="text1" w:themeTint="BF"/>
          <w:top w:val="single" w:color="404040" w:sz="8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04040" w:sz="8" w:space="0" w:themeColor="text1" w:themeTint="BF"/>
          <w:top w:val="single" w:color="404040" w:sz="6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519">
    <w:name w:val="Medium Shading 1 Accent 1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3DFEE" w:color="D3DFEE" w:themeFill="accen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3DFEE" w:color="D3DFEE" w:themeFill="accen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F81BD" w:color="4F81BD" w:themeFill="accent1"/>
        <w:tcBorders>
          <w:left w:val="single" w:color="7BA0CD" w:sz="8" w:space="0" w:themeColor="accent1" w:themeTint="BF"/>
          <w:top w:val="single" w:color="7BA0CD" w:sz="8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BA0CD" w:sz="8" w:space="0" w:themeColor="accent1" w:themeTint="BF"/>
          <w:top w:val="single" w:color="7BA0CD" w:sz="6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0">
    <w:name w:val="Medium Shading 1 Accent 2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3D2" w:color="EFD3D2" w:themeFill="accent2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FD3D2" w:color="EFD3D2" w:themeFill="accent2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C0504D" w:color="C0504D" w:themeFill="accent2"/>
        <w:tcBorders>
          <w:left w:val="single" w:color="CF7B79" w:sz="8" w:space="0" w:themeColor="accent2" w:themeTint="BF"/>
          <w:top w:val="single" w:color="CF7B79" w:sz="8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F7B79" w:sz="8" w:space="0" w:themeColor="accent2" w:themeTint="BF"/>
          <w:top w:val="single" w:color="CF7B79" w:sz="6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1">
    <w:name w:val="Medium Shading 1 Accent 3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6EED5" w:color="E6EED5" w:themeFill="accent3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ED5" w:color="E6EED5" w:themeFill="accent3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BBB59" w:color="9BBB59" w:themeFill="accent3"/>
        <w:tcBorders>
          <w:left w:val="single" w:color="B3CC82" w:sz="8" w:space="0" w:themeColor="accent3" w:themeTint="BF"/>
          <w:top w:val="single" w:color="B3CC82" w:sz="8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B3CC82" w:sz="8" w:space="0" w:themeColor="accent3" w:themeTint="BF"/>
          <w:top w:val="single" w:color="B3CC82" w:sz="6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2">
    <w:name w:val="Medium Shading 1 Accent 4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8" w:color="DFD8E8" w:themeFill="accent4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D8E8" w:color="DFD8E8" w:themeFill="accent4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64A2" w:color="8064A2" w:themeFill="accent4"/>
        <w:tcBorders>
          <w:left w:val="single" w:color="9F8AB9" w:sz="8" w:space="0" w:themeColor="accent4" w:themeTint="BF"/>
          <w:top w:val="single" w:color="9F8AB9" w:sz="8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F8AB9" w:sz="8" w:space="0" w:themeColor="accent4" w:themeTint="BF"/>
          <w:top w:val="single" w:color="9F8AB9" w:sz="6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3">
    <w:name w:val="Medium Shading 1 Accent 5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EAF1" w:color="D2EAF1" w:themeFill="accent5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2EAF1" w:color="D2EAF1" w:themeFill="accent5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BACC6" w:color="4BACC6" w:themeFill="accent5"/>
        <w:tcBorders>
          <w:left w:val="single" w:color="78C0D4" w:sz="8" w:space="0" w:themeColor="accent5" w:themeTint="BF"/>
          <w:top w:val="single" w:color="78C0D4" w:sz="8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8C0D4" w:sz="8" w:space="0" w:themeColor="accent5" w:themeTint="BF"/>
          <w:top w:val="single" w:color="78C0D4" w:sz="6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4">
    <w:name w:val="Medium Shading 1 Accent 6"/>
    <w:basedOn w:val="446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DE4D0" w:color="FDE4D0" w:themeFill="accent6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79646" w:color="F79646" w:themeFill="accent6"/>
        <w:tcBorders>
          <w:left w:val="single" w:color="F9B074" w:sz="8" w:space="0" w:themeColor="accent6" w:themeTint="BF"/>
          <w:top w:val="single" w:color="F9B074" w:sz="8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9B074" w:sz="8" w:space="0" w:themeColor="accent6" w:themeTint="BF"/>
          <w:top w:val="single" w:color="F9B074" w:sz="6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</w:style>
  <w:style w:type="table" w:styleId="525">
    <w:name w:val="Medium Shading 2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000000" w:color="000000" w:themeFill="tex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26">
    <w:name w:val="Medium Shading 2 Accent 1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4F81BD" w:color="4F81BD" w:themeFill="accen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F81BD" w:color="4F81BD" w:themeFill="accen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4F81BD" w:color="4F81BD" w:themeFill="accen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27">
    <w:name w:val="Medium Shading 2 Accent 2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C0504D" w:color="C0504D" w:themeFill="accent2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C0504D" w:color="C0504D" w:themeFill="accent2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C0504D" w:color="C0504D" w:themeFill="accent2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28">
    <w:name w:val="Medium Shading 2 Accent 3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9BBB59" w:color="9BBB59" w:themeFill="accent3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BBB59" w:color="9BBB59" w:themeFill="accent3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9BBB59" w:color="9BBB59" w:themeFill="accent3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29">
    <w:name w:val="Medium Shading 2 Accent 4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8064A2" w:color="8064A2" w:themeFill="accent4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64A2" w:color="8064A2" w:themeFill="accent4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8064A2" w:color="8064A2" w:themeFill="accent4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30">
    <w:name w:val="Medium Shading 2 Accent 5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4BACC6" w:color="4BACC6" w:themeFill="accent5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4BACC6" w:color="4BACC6" w:themeFill="accent5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4BACC6" w:color="4BACC6" w:themeFill="accent5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31">
    <w:name w:val="Medium Shading 2 Accent 6"/>
    <w:basedOn w:val="446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F79646" w:color="F79646" w:themeFill="accent6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79646" w:color="F79646" w:themeFill="accent6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F79646" w:color="F79646" w:themeFill="accent6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532">
    <w:name w:val="Medium List 1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0C0C0" w:color="C0C0C0" w:themeFill="text1" w:themeFillTint="3F"/>
      </w:tcPr>
    </w:tblStylePr>
    <w:tblStylePr w:type="band1Vert">
      <w:tcPr>
        <w:shd w:val="clear" w:fill="C0C0C0" w:color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000000" w:sz="8" w:space="0" w:themeColor="text1"/>
        </w:tcBorders>
      </w:tcPr>
    </w:tblStylePr>
    <w:tblStylePr w:type="lastCol">
      <w:rPr>
        <w:b/>
        <w:bCs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533">
    <w:name w:val="Medium List 1 Accent 1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3DFEE" w:color="D3DFEE" w:themeFill="accent1" w:themeFillTint="3F"/>
      </w:tcPr>
    </w:tblStylePr>
    <w:tblStylePr w:type="band1Vert">
      <w:tcPr>
        <w:shd w:val="clear" w:fill="D3DFEE" w:color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F81BD" w:sz="8" w:space="0" w:themeColor="accent1"/>
        </w:tcBorders>
      </w:tcPr>
    </w:tblStylePr>
    <w:tblStylePr w:type="lastCol">
      <w:rPr>
        <w:b/>
        <w:bCs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534">
    <w:name w:val="Medium List 1 Accent 2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3D2" w:color="EFD3D2" w:themeFill="accent2" w:themeFillTint="3F"/>
      </w:tcPr>
    </w:tblStylePr>
    <w:tblStylePr w:type="band1Vert">
      <w:tcPr>
        <w:shd w:val="clear" w:fill="EFD3D2" w:color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C0504D" w:sz="8" w:space="0" w:themeColor="accent2"/>
        </w:tcBorders>
      </w:tcPr>
    </w:tblStylePr>
    <w:tblStylePr w:type="lastCol">
      <w:rPr>
        <w:b/>
        <w:bCs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535">
    <w:name w:val="Medium List 1 Accent 3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6EED5" w:color="E6EED5" w:themeFill="accent3" w:themeFillTint="3F"/>
      </w:tcPr>
    </w:tblStylePr>
    <w:tblStylePr w:type="band1Vert">
      <w:tcPr>
        <w:shd w:val="clear" w:fill="E6EED5" w:color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9BBB59" w:sz="8" w:space="0" w:themeColor="accent3"/>
        </w:tcBorders>
      </w:tcPr>
    </w:tblStylePr>
    <w:tblStylePr w:type="lastCol">
      <w:rPr>
        <w:b/>
        <w:bCs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536">
    <w:name w:val="Medium List 1 Accent 4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8" w:color="DFD8E8" w:themeFill="accent4" w:themeFillTint="3F"/>
      </w:tcPr>
    </w:tblStylePr>
    <w:tblStylePr w:type="band1Vert">
      <w:tcPr>
        <w:shd w:val="clear" w:fill="DFD8E8" w:color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8064A2" w:sz="8" w:space="0" w:themeColor="accent4"/>
        </w:tcBorders>
      </w:tcPr>
    </w:tblStylePr>
    <w:tblStylePr w:type="lastCol">
      <w:rPr>
        <w:b/>
        <w:bCs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537">
    <w:name w:val="Medium List 1 Accent 5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EAF1" w:color="D2EAF1" w:themeFill="accent5" w:themeFillTint="3F"/>
      </w:tcPr>
    </w:tblStylePr>
    <w:tblStylePr w:type="band1Vert">
      <w:tcPr>
        <w:shd w:val="clear" w:fill="D2EAF1" w:color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BACC6" w:sz="8" w:space="0" w:themeColor="accent5"/>
        </w:tcBorders>
      </w:tcPr>
    </w:tblStylePr>
    <w:tblStylePr w:type="lastCol">
      <w:rPr>
        <w:b/>
        <w:bCs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538">
    <w:name w:val="Medium List 1 Accent 6"/>
    <w:basedOn w:val="446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3F"/>
      </w:tcPr>
    </w:tblStylePr>
    <w:tblStylePr w:type="band1Vert">
      <w:tcPr>
        <w:shd w:val="clear" w:fill="FDE4D0" w:color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F79646" w:sz="8" w:space="0" w:themeColor="accent6"/>
        </w:tcBorders>
      </w:tcPr>
    </w:tblStylePr>
    <w:tblStylePr w:type="lastCol">
      <w:rPr>
        <w:b/>
        <w:bCs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539">
    <w:name w:val="Medium List 2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0C0C0" w:color="C0C0C0" w:themeFill="tex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000000" w:sz="8" w:space="0" w:themeColor="tex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2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000000" w:sz="8" w:space="0" w:themeColor="tex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0">
    <w:name w:val="Medium List 2 Accent 1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3DFEE" w:color="D3DFEE" w:themeFill="accen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3DFEE" w:color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4F81BD" w:sz="8" w:space="0" w:themeColor="accen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24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4F81BD" w:sz="8" w:space="0" w:themeColor="accen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1">
    <w:name w:val="Medium List 2 Accent 2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3D2" w:color="EFD3D2" w:themeFill="accent2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FD3D2" w:color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C0504D" w:sz="8" w:space="0" w:themeColor="accent2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C0504D" w:sz="8" w:space="0" w:themeColor="accent2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2">
    <w:name w:val="Medium List 2 Accent 3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6EED5" w:color="E6EED5" w:themeFill="accent3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ED5" w:color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9BBB59" w:sz="8" w:space="0" w:themeColor="accent3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9BBB59" w:sz="8" w:space="0" w:themeColor="accent3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3">
    <w:name w:val="Medium List 2 Accent 4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8" w:color="DFD8E8" w:themeFill="accent4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D8E8" w:color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8064A2" w:sz="8" w:space="0" w:themeColor="accent4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8064A2" w:sz="8" w:space="0" w:themeColor="accent4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4">
    <w:name w:val="Medium List 2 Accent 5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EAF1" w:color="D2EAF1" w:themeFill="accent5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2EAF1" w:color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4BACC6" w:sz="8" w:space="0" w:themeColor="accent5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4BACC6" w:sz="8" w:space="0" w:themeColor="accent5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5">
    <w:name w:val="Medium List 2 Accent 6"/>
    <w:basedOn w:val="446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DE4D0" w:color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F79646" w:sz="8" w:space="0" w:themeColor="accent6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F79646" w:sz="8" w:space="0" w:themeColor="accent6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46">
    <w:name w:val="Medium Grid 1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V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 w:themeColor="text1" w:themeTint="BF"/>
        </w:tcBorders>
      </w:tcPr>
    </w:tblStylePr>
  </w:style>
  <w:style w:type="table" w:styleId="547">
    <w:name w:val="Medium Grid 1 Accent 1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V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3DFEE" w:color="D3DFEE" w:themeFill="accent1" w:themeFillTint="3F"/>
    </w:tcPr>
    <w:tblStylePr w:type="band1Horz">
      <w:tcPr>
        <w:shd w:val="clear" w:fill="A7BFDE" w:color="A7BFDE" w:themeFill="accent1" w:themeFillTint="7F"/>
      </w:tcPr>
    </w:tblStylePr>
    <w:tblStylePr w:type="band1Vert">
      <w:tcPr>
        <w:shd w:val="clear" w:fill="A7BFDE" w:color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 w:themeColor="accent1" w:themeTint="BF"/>
        </w:tcBorders>
      </w:tcPr>
    </w:tblStylePr>
  </w:style>
  <w:style w:type="table" w:styleId="548">
    <w:name w:val="Medium Grid 1 Accent 2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V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FD3D2" w:color="EFD3D2" w:themeFill="accent2" w:themeFillTint="3F"/>
    </w:tcPr>
    <w:tblStylePr w:type="band1Horz">
      <w:tcPr>
        <w:shd w:val="clear" w:fill="DFA7A6" w:color="DFA7A6" w:themeFill="accent2" w:themeFillTint="7F"/>
      </w:tcPr>
    </w:tblStylePr>
    <w:tblStylePr w:type="band1Vert">
      <w:tcPr>
        <w:shd w:val="clear" w:fill="DFA7A6" w:color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 w:themeColor="accent2" w:themeTint="BF"/>
        </w:tcBorders>
      </w:tcPr>
    </w:tblStylePr>
  </w:style>
  <w:style w:type="table" w:styleId="549">
    <w:name w:val="Medium Grid 1 Accent 3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V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6EED5" w:color="E6EED5" w:themeFill="accent3" w:themeFillTint="3F"/>
    </w:tcPr>
    <w:tblStylePr w:type="band1Horz">
      <w:tcPr>
        <w:shd w:val="clear" w:fill="CDDDAC" w:color="CDDDAC" w:themeFill="accent3" w:themeFillTint="7F"/>
      </w:tcPr>
    </w:tblStylePr>
    <w:tblStylePr w:type="band1Vert">
      <w:tcPr>
        <w:shd w:val="clear" w:fill="CDDDAC" w:color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 w:themeColor="accent3" w:themeTint="BF"/>
        </w:tcBorders>
      </w:tcPr>
    </w:tblStylePr>
  </w:style>
  <w:style w:type="table" w:styleId="550">
    <w:name w:val="Medium Grid 1 Accent 4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V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FD8E8" w:color="DFD8E8" w:themeFill="accent4" w:themeFillTint="3F"/>
    </w:tcPr>
    <w:tblStylePr w:type="band1Horz">
      <w:tcPr>
        <w:shd w:val="clear" w:fill="BFB1D0" w:color="BFB1D0" w:themeFill="accent4" w:themeFillTint="7F"/>
      </w:tcPr>
    </w:tblStylePr>
    <w:tblStylePr w:type="band1Vert">
      <w:tcPr>
        <w:shd w:val="clear" w:fill="BFB1D0" w:color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 w:themeColor="accent4" w:themeTint="BF"/>
        </w:tcBorders>
      </w:tcPr>
    </w:tblStylePr>
  </w:style>
  <w:style w:type="table" w:styleId="551">
    <w:name w:val="Medium Grid 1 Accent 5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V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2EAF1" w:color="D2EAF1" w:themeFill="accent5" w:themeFillTint="3F"/>
    </w:tcPr>
    <w:tblStylePr w:type="band1Horz">
      <w:tcPr>
        <w:shd w:val="clear" w:fill="A5D5E2" w:color="A5D5E2" w:themeFill="accent5" w:themeFillTint="7F"/>
      </w:tcPr>
    </w:tblStylePr>
    <w:tblStylePr w:type="band1Vert">
      <w:tcPr>
        <w:shd w:val="clear" w:fill="A5D5E2" w:color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 w:themeColor="accent5" w:themeTint="BF"/>
        </w:tcBorders>
      </w:tcPr>
    </w:tblStylePr>
  </w:style>
  <w:style w:type="table" w:styleId="552">
    <w:name w:val="Medium Grid 1 Accent 6"/>
    <w:basedOn w:val="446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V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DE4D0" w:color="FDE4D0" w:themeFill="accent6" w:themeFillTint="3F"/>
    </w:tcPr>
    <w:tblStylePr w:type="band1Horz">
      <w:tcPr>
        <w:shd w:val="clear" w:fill="FBCAA2" w:color="FBCAA2" w:themeFill="accent6" w:themeFillTint="7F"/>
      </w:tcPr>
    </w:tblStylePr>
    <w:tblStylePr w:type="band1Vert">
      <w:tcPr>
        <w:shd w:val="clear" w:fill="FBCAA2" w:color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 w:themeColor="accent6" w:themeTint="BF"/>
        </w:tcBorders>
      </w:tcPr>
    </w:tblStylePr>
  </w:style>
  <w:style w:type="table" w:styleId="553">
    <w:name w:val="Medium Grid 2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  <w:tcBorders>
          <w:insideV w:val="single" w:color="000000" w:sz="6" w:space="0" w:themeColor="text1"/>
          <w:insideH w:val="single" w:color="000000" w:sz="6" w:space="0" w:themeColor="text1"/>
        </w:tcBorders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E6E6E6" w:color="E6E6E6" w:themeFill="tex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CCCCCC" w:color="CCCCCC" w:themeFill="tex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4">
    <w:name w:val="Medium Grid 2 Accent 1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3DFEE" w:color="D3DFEE" w:themeFill="accent1" w:themeFillTint="3F"/>
    </w:tcPr>
    <w:tblStylePr w:type="band1Horz">
      <w:tcPr>
        <w:shd w:val="clear" w:fill="A7BFDE" w:color="A7BFDE" w:themeFill="accent1" w:themeFillTint="7F"/>
        <w:tcBorders>
          <w:insideV w:val="single" w:color="4F81BD" w:sz="6" w:space="0" w:themeColor="accent1"/>
          <w:insideH w:val="single" w:color="4F81BD" w:sz="6" w:space="0" w:themeColor="accent1"/>
        </w:tcBorders>
      </w:tcPr>
    </w:tblStylePr>
    <w:tblStylePr w:type="band1Vert">
      <w:tcPr>
        <w:shd w:val="clear" w:fill="A7BFDE" w:color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EDF2F8" w:color="EDF2F8" w:themeFill="accen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DBE5F1" w:color="DBE5F1" w:themeFill="accen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5">
    <w:name w:val="Medium Grid 2 Accent 2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FD3D2" w:color="EFD3D2" w:themeFill="accent2" w:themeFillTint="3F"/>
    </w:tcPr>
    <w:tblStylePr w:type="band1Horz">
      <w:tcPr>
        <w:shd w:val="clear" w:fill="DFA7A6" w:color="DFA7A6" w:themeFill="accent2" w:themeFillTint="7F"/>
        <w:tcBorders>
          <w:insideV w:val="single" w:color="C0504D" w:sz="6" w:space="0" w:themeColor="accent2"/>
          <w:insideH w:val="single" w:color="C0504D" w:sz="6" w:space="0" w:themeColor="accent2"/>
        </w:tcBorders>
      </w:tcPr>
    </w:tblStylePr>
    <w:tblStylePr w:type="band1Vert">
      <w:tcPr>
        <w:shd w:val="clear" w:fill="DFA7A6" w:color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8EDED" w:color="F8EDED" w:themeFill="accent2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F2DBDB" w:color="F2DBDB" w:themeFill="accent2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6">
    <w:name w:val="Medium Grid 2 Accent 3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6EED5" w:color="E6EED5" w:themeFill="accent3" w:themeFillTint="3F"/>
    </w:tcPr>
    <w:tblStylePr w:type="band1Horz">
      <w:tcPr>
        <w:shd w:val="clear" w:fill="CDDDAC" w:color="CDDDAC" w:themeFill="accent3" w:themeFillTint="7F"/>
        <w:tcBorders>
          <w:insideV w:val="single" w:color="9BBB59" w:sz="6" w:space="0" w:themeColor="accent3"/>
          <w:insideH w:val="single" w:color="9BBB59" w:sz="6" w:space="0" w:themeColor="accent3"/>
        </w:tcBorders>
      </w:tcPr>
    </w:tblStylePr>
    <w:tblStylePr w:type="band1Vert">
      <w:tcPr>
        <w:shd w:val="clear" w:fill="CDDDAC" w:color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5F8EE" w:color="F5F8EE" w:themeFill="accent3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EAF1DD" w:color="EAF1DD" w:themeFill="accent3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7">
    <w:name w:val="Medium Grid 2 Accent 4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FD8E8" w:color="DFD8E8" w:themeFill="accent4" w:themeFillTint="3F"/>
    </w:tcPr>
    <w:tblStylePr w:type="band1Horz">
      <w:tcPr>
        <w:shd w:val="clear" w:fill="BFB1D0" w:color="BFB1D0" w:themeFill="accent4" w:themeFillTint="7F"/>
        <w:tcBorders>
          <w:insideV w:val="single" w:color="8064A2" w:sz="6" w:space="0" w:themeColor="accent4"/>
          <w:insideH w:val="single" w:color="8064A2" w:sz="6" w:space="0" w:themeColor="accent4"/>
        </w:tcBorders>
      </w:tcPr>
    </w:tblStylePr>
    <w:tblStylePr w:type="band1Vert">
      <w:tcPr>
        <w:shd w:val="clear" w:fill="BFB1D0" w:color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2EFF6" w:color="F2EFF6" w:themeFill="accent4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E5DFEC" w:color="E5DFEC" w:themeFill="accent4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8">
    <w:name w:val="Medium Grid 2 Accent 5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2EAF1" w:color="D2EAF1" w:themeFill="accent5" w:themeFillTint="3F"/>
    </w:tcPr>
    <w:tblStylePr w:type="band1Horz">
      <w:tcPr>
        <w:shd w:val="clear" w:fill="A5D5E2" w:color="A5D5E2" w:themeFill="accent5" w:themeFillTint="7F"/>
        <w:tcBorders>
          <w:insideV w:val="single" w:color="4BACC6" w:sz="6" w:space="0" w:themeColor="accent5"/>
          <w:insideH w:val="single" w:color="4BACC6" w:sz="6" w:space="0" w:themeColor="accent5"/>
        </w:tcBorders>
      </w:tcPr>
    </w:tblStylePr>
    <w:tblStylePr w:type="band1Vert">
      <w:tcPr>
        <w:shd w:val="clear" w:fill="A5D5E2" w:color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EDF6F9" w:color="EDF6F9" w:themeFill="accent5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DAEEF3" w:color="DAEEF3" w:themeFill="accent5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59">
    <w:name w:val="Medium Grid 2 Accent 6"/>
    <w:basedOn w:val="446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DE4D0" w:color="FDE4D0" w:themeFill="accent6" w:themeFillTint="3F"/>
    </w:tcPr>
    <w:tblStylePr w:type="band1Horz">
      <w:tcPr>
        <w:shd w:val="clear" w:fill="FBCAA2" w:color="FBCAA2" w:themeFill="accent6" w:themeFillTint="7F"/>
        <w:tcBorders>
          <w:insideV w:val="single" w:color="F79646" w:sz="6" w:space="0" w:themeColor="accent6"/>
          <w:insideH w:val="single" w:color="F79646" w:sz="6" w:space="0" w:themeColor="accent6"/>
        </w:tcBorders>
      </w:tcPr>
    </w:tblStylePr>
    <w:tblStylePr w:type="band1Vert">
      <w:tcPr>
        <w:shd w:val="clear" w:fill="FBCAA2" w:color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EF4EC" w:color="FEF4EC" w:themeFill="accent6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FDE9D9" w:color="FDE9D9" w:themeFill="accent6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560">
    <w:name w:val="Medium Grid 3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808080" w:color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1">
    <w:name w:val="Medium Grid 3 Accent 1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3DFEE" w:color="D3DFEE" w:themeFill="accent1" w:themeFillTint="3F"/>
    </w:tcPr>
    <w:tblStylePr w:type="band1Horz">
      <w:tcPr>
        <w:shd w:val="clear" w:fill="A7BFDE" w:color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A7BFDE" w:color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4F81BD" w:color="4F81BD" w:themeFill="accen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4F81BD" w:color="4F81BD" w:themeFill="accen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4F81BD" w:color="4F81BD" w:themeFill="accen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4F81BD" w:color="4F81BD" w:themeFill="accen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2">
    <w:name w:val="Medium Grid 3 Accent 2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FD3D2" w:color="EFD3D2" w:themeFill="accent2" w:themeFillTint="3F"/>
    </w:tcPr>
    <w:tblStylePr w:type="band1Horz">
      <w:tcPr>
        <w:shd w:val="clear" w:fill="DFA7A6" w:color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DFA7A6" w:color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C0504D" w:color="C0504D" w:themeFill="accent2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C0504D" w:color="C0504D" w:themeFill="accent2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C0504D" w:color="C0504D" w:themeFill="accent2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C0504D" w:color="C0504D" w:themeFill="accent2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3">
    <w:name w:val="Medium Grid 3 Accent 3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6EED5" w:color="E6EED5" w:themeFill="accent3" w:themeFillTint="3F"/>
    </w:tcPr>
    <w:tblStylePr w:type="band1Horz">
      <w:tcPr>
        <w:shd w:val="clear" w:fill="CDDDAC" w:color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CDDDAC" w:color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9BBB59" w:color="9BBB59" w:themeFill="accent3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9BBB59" w:color="9BBB59" w:themeFill="accent3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9BBB59" w:color="9BBB59" w:themeFill="accent3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9BBB59" w:color="9BBB59" w:themeFill="accent3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4">
    <w:name w:val="Medium Grid 3 Accent 4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FD8E8" w:color="DFD8E8" w:themeFill="accent4" w:themeFillTint="3F"/>
    </w:tcPr>
    <w:tblStylePr w:type="band1Horz">
      <w:tcPr>
        <w:shd w:val="clear" w:fill="BFB1D0" w:color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BFB1D0" w:color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8064A2" w:color="8064A2" w:themeFill="accent4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8064A2" w:color="8064A2" w:themeFill="accent4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8064A2" w:color="8064A2" w:themeFill="accent4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8064A2" w:color="8064A2" w:themeFill="accent4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5">
    <w:name w:val="Medium Grid 3 Accent 5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2EAF1" w:color="D2EAF1" w:themeFill="accent5" w:themeFillTint="3F"/>
    </w:tcPr>
    <w:tblStylePr w:type="band1Horz">
      <w:tcPr>
        <w:shd w:val="clear" w:fill="A5D5E2" w:color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A5D5E2" w:color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4BACC6" w:color="4BACC6" w:themeFill="accent5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4BACC6" w:color="4BACC6" w:themeFill="accent5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4BACC6" w:color="4BACC6" w:themeFill="accent5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4BACC6" w:color="4BACC6" w:themeFill="accent5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6">
    <w:name w:val="Medium Grid 3 Accent 6"/>
    <w:basedOn w:val="446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DE4D0" w:color="FDE4D0" w:themeFill="accent6" w:themeFillTint="3F"/>
    </w:tcPr>
    <w:tblStylePr w:type="band1Horz">
      <w:tcPr>
        <w:shd w:val="clear" w:fill="FBCAA2" w:color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FBCAA2" w:color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F79646" w:color="F79646" w:themeFill="accent6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F79646" w:color="F79646" w:themeFill="accent6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F79646" w:color="F79646" w:themeFill="accent6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F79646" w:color="F79646" w:themeFill="accent6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67">
    <w:name w:val="Dark List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000000" w:color="000000" w:themeFill="text1"/>
    </w:tcPr>
    <w:tblStylePr w:type="band1Horz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000000" w:color="000000" w:themeFill="tex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000000" w:color="000000" w:themeFill="tex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68">
    <w:name w:val="Dark List Accent 1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4F81BD" w:color="4F81BD" w:themeFill="accent1"/>
    </w:tcPr>
    <w:tblStylePr w:type="band1Horz">
      <w:tcPr>
        <w:shd w:val="clear" w:fill="365F91" w:color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365F91" w:color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365F91" w:color="365F91" w:themeFill="accen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365F91" w:color="365F91" w:themeFill="accen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243F60" w:color="243F60" w:themeFill="accen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69">
    <w:name w:val="Dark List Accent 2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C0504D" w:color="C0504D" w:themeFill="accent2"/>
    </w:tcPr>
    <w:tblStylePr w:type="band1Horz">
      <w:tcPr>
        <w:shd w:val="clear" w:fill="943634" w:color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943634" w:color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943634" w:color="943634" w:themeFill="accent2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943634" w:color="943634" w:themeFill="accent2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622423" w:color="622423" w:themeFill="accent2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70">
    <w:name w:val="Dark List Accent 3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9BBB59" w:color="9BBB59" w:themeFill="accent3"/>
    </w:tcPr>
    <w:tblStylePr w:type="band1Horz">
      <w:tcPr>
        <w:shd w:val="clear" w:fill="76923C" w:color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76923C" w:color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76923C" w:color="76923C" w:themeFill="accent3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76923C" w:color="76923C" w:themeFill="accent3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4E6128" w:color="4E6128" w:themeFill="accent3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71">
    <w:name w:val="Dark List Accent 4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8064A2" w:color="8064A2" w:themeFill="accent4"/>
    </w:tcPr>
    <w:tblStylePr w:type="band1Horz">
      <w:tcPr>
        <w:shd w:val="clear" w:fill="5F497A" w:color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5F497A" w:color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5F497A" w:color="5F497A" w:themeFill="accent4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5F497A" w:color="5F497A" w:themeFill="accent4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3F3151" w:color="3F3151" w:themeFill="accent4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72">
    <w:name w:val="Dark List Accent 5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4BACC6" w:color="4BACC6" w:themeFill="accent5"/>
    </w:tcPr>
    <w:tblStylePr w:type="band1Horz">
      <w:tcPr>
        <w:shd w:val="clear" w:fill="31849B" w:color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31849B" w:color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31849B" w:color="31849B" w:themeFill="accent5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31849B" w:color="31849B" w:themeFill="accent5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205867" w:color="205867" w:themeFill="accent5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73">
    <w:name w:val="Dark List Accent 6"/>
    <w:basedOn w:val="446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F79646" w:color="F79646" w:themeFill="accent6"/>
    </w:tcPr>
    <w:tblStylePr w:type="band1Horz">
      <w:tcPr>
        <w:shd w:val="clear" w:fill="E36C0A" w:color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36C0A" w:color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E36C0A" w:color="E36C0A" w:themeFill="accent6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E36C0A" w:color="E36C0A" w:themeFill="accent6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974706" w:color="974706" w:themeFill="accent6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74">
    <w:name w:val="Colorful Shading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C0504D" w:sz="24" w:space="0" w:themeColor="accent2"/>
        <w:right w:val="single" w:color="000000" w:sz="4" w:space="0" w:themeColor="text1"/>
        <w:bottom w:val="single" w:color="000000" w:sz="4" w:space="0" w:themeColor="tex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6E6E6" w:color="E6E6E6" w:themeFill="text1" w:themeFillTint="19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999999" w:color="999999" w:themeFill="text1" w:themeFillTint="66"/>
      </w:tcPr>
    </w:tblStylePr>
    <w:tblStylePr w:type="firstCol">
      <w:rPr>
        <w:color w:val="FFFFFF" w:themeColor="background1"/>
      </w:rPr>
      <w:tcPr>
        <w:shd w:val="clear" w:fill="000000" w:color="000000" w:themeFill="tex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000000" w:sz="4" w:space="0" w:themeColor="text1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000000" w:color="000000" w:themeFill="tex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75">
    <w:name w:val="Colorful Shading Accent 1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C0504D" w:sz="24" w:space="0" w:themeColor="accent2"/>
        <w:right w:val="single" w:color="4F81BD" w:sz="4" w:space="0" w:themeColor="accent1"/>
        <w:bottom w:val="single" w:color="4F81BD" w:sz="4" w:space="0" w:themeColor="accen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DF2F8" w:color="EDF2F8" w:themeFill="accent1" w:themeFillTint="19"/>
    </w:tcPr>
    <w:tblStylePr w:type="band1Horz">
      <w:tcPr>
        <w:shd w:val="clear" w:fill="A7BFDE" w:color="A7BFDE" w:themeFill="accent1" w:themeFillTint="7F"/>
      </w:tcPr>
    </w:tblStylePr>
    <w:tblStylePr w:type="band1Vert">
      <w:tcPr>
        <w:shd w:val="clear" w:fill="B8CCE4" w:color="B8CCE4" w:themeFill="accent1" w:themeFillTint="66"/>
      </w:tcPr>
    </w:tblStylePr>
    <w:tblStylePr w:type="firstCol">
      <w:rPr>
        <w:color w:val="FFFFFF" w:themeColor="background1"/>
      </w:rPr>
      <w:tcPr>
        <w:shd w:val="clear" w:fill="2C4C74" w:color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C4C74" w:sz="4" w:space="0" w:themeColor="accent1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2C4C74" w:color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2C4C74" w:color="2C4C74" w:themeFill="accen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76">
    <w:name w:val="Colorful Shading Accent 2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 w:themeColor="accent2"/>
        <w:top w:val="single" w:color="C0504D" w:sz="24" w:space="0" w:themeColor="accent2"/>
        <w:right w:val="single" w:color="C0504D" w:sz="4" w:space="0" w:themeColor="accent2"/>
        <w:bottom w:val="single" w:color="C0504D" w:sz="4" w:space="0" w:themeColor="accent2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8EDED" w:color="F8EDED" w:themeFill="accent2" w:themeFillTint="19"/>
    </w:tcPr>
    <w:tblStylePr w:type="band1Horz">
      <w:tcPr>
        <w:shd w:val="clear" w:fill="DFA7A6" w:color="DFA7A6" w:themeFill="accent2" w:themeFillTint="7F"/>
      </w:tcPr>
    </w:tblStylePr>
    <w:tblStylePr w:type="band1Vert">
      <w:tcPr>
        <w:shd w:val="clear" w:fill="E5B8B7" w:color="E5B8B7" w:themeFill="accent2" w:themeFillTint="66"/>
      </w:tcPr>
    </w:tblStylePr>
    <w:tblStylePr w:type="firstCol">
      <w:rPr>
        <w:color w:val="FFFFFF" w:themeColor="background1"/>
      </w:rPr>
      <w:tcPr>
        <w:shd w:val="clear" w:fill="772C2A" w:color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772C2A" w:sz="4" w:space="0" w:themeColor="accent2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772C2A" w:color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772C2A" w:color="772C2A" w:themeFill="accent2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77">
    <w:name w:val="Colorful Shading Accent 3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4" w:space="0" w:themeColor="accent3"/>
        <w:top w:val="single" w:color="8064A2" w:sz="24" w:space="0" w:themeColor="accent4"/>
        <w:right w:val="single" w:color="9BBB59" w:sz="4" w:space="0" w:themeColor="accent3"/>
        <w:bottom w:val="single" w:color="9BBB59" w:sz="4" w:space="0" w:themeColor="accent3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5F8EE" w:color="F5F8EE" w:themeFill="accent3" w:themeFillTint="19"/>
    </w:tcPr>
    <w:tblStylePr w:type="band1Horz">
      <w:tcPr>
        <w:shd w:val="clear" w:fill="CDDDAC" w:color="CDDDAC" w:themeFill="accent3" w:themeFillTint="7F"/>
      </w:tcPr>
    </w:tblStylePr>
    <w:tblStylePr w:type="band1Vert">
      <w:tcPr>
        <w:shd w:val="clear" w:fill="D6E3BC" w:color="D6E3BC" w:themeFill="accent3" w:themeFillTint="66"/>
      </w:tcPr>
    </w:tblStylePr>
    <w:tblStylePr w:type="firstCol">
      <w:rPr>
        <w:color w:val="FFFFFF" w:themeColor="background1"/>
      </w:rPr>
      <w:tcPr>
        <w:shd w:val="clear" w:fill="5E7530" w:color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5E7530" w:sz="4" w:space="0" w:themeColor="accent3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5E7530" w:color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5E7530" w:color="5E7530" w:themeFill="accent3" w:themeFillShade="99"/>
        <w:tcBorders>
          <w:top w:val="single" w:color="FFFFFF" w:sz="6" w:space="0" w:themeColor="background1"/>
        </w:tcBorders>
      </w:tcPr>
    </w:tblStylePr>
  </w:style>
  <w:style w:type="table" w:styleId="578">
    <w:name w:val="Colorful Shading Accent 4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 w:themeColor="accent4"/>
        <w:top w:val="single" w:color="9BBB59" w:sz="24" w:space="0" w:themeColor="accent3"/>
        <w:right w:val="single" w:color="8064A2" w:sz="4" w:space="0" w:themeColor="accent4"/>
        <w:bottom w:val="single" w:color="8064A2" w:sz="4" w:space="0" w:themeColor="accent4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2EFF6" w:color="F2EFF6" w:themeFill="accent4" w:themeFillTint="19"/>
    </w:tcPr>
    <w:tblStylePr w:type="band1Horz">
      <w:tcPr>
        <w:shd w:val="clear" w:fill="BFB1D0" w:color="BFB1D0" w:themeFill="accent4" w:themeFillTint="7F"/>
      </w:tcPr>
    </w:tblStylePr>
    <w:tblStylePr w:type="band1Vert">
      <w:tcPr>
        <w:shd w:val="clear" w:fill="CCC0D9" w:color="CCC0D9" w:themeFill="accent4" w:themeFillTint="66"/>
      </w:tcPr>
    </w:tblStylePr>
    <w:tblStylePr w:type="firstCol">
      <w:rPr>
        <w:color w:val="FFFFFF" w:themeColor="background1"/>
      </w:rPr>
      <w:tcPr>
        <w:shd w:val="clear" w:fill="4C3B62" w:color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4C3B62" w:sz="4" w:space="0" w:themeColor="accent4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4C3B62" w:color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4C3B62" w:color="4C3B62" w:themeFill="accent4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79">
    <w:name w:val="Colorful Shading Accent 5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F79646" w:sz="24" w:space="0" w:themeColor="accent6"/>
        <w:right w:val="single" w:color="4BACC6" w:sz="4" w:space="0" w:themeColor="accent5"/>
        <w:bottom w:val="single" w:color="4BACC6" w:sz="4" w:space="0" w:themeColor="accent5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DF6F9" w:color="EDF6F9" w:themeFill="accent5" w:themeFillTint="19"/>
    </w:tcPr>
    <w:tblStylePr w:type="band1Horz">
      <w:tcPr>
        <w:shd w:val="clear" w:fill="A5D5E2" w:color="A5D5E2" w:themeFill="accent5" w:themeFillTint="7F"/>
      </w:tcPr>
    </w:tblStylePr>
    <w:tblStylePr w:type="band1Vert">
      <w:tcPr>
        <w:shd w:val="clear" w:fill="B6DDE8" w:color="B6DDE8" w:themeFill="accent5" w:themeFillTint="66"/>
      </w:tcPr>
    </w:tblStylePr>
    <w:tblStylePr w:type="firstCol">
      <w:rPr>
        <w:color w:val="FFFFFF" w:themeColor="background1"/>
      </w:rPr>
      <w:tcPr>
        <w:shd w:val="clear" w:fill="276A7C" w:color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76A7C" w:sz="4" w:space="0" w:themeColor="accent5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276A7C" w:color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276A7C" w:color="276A7C" w:themeFill="accent5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80">
    <w:name w:val="Colorful Shading Accent 6"/>
    <w:basedOn w:val="446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4BACC6" w:sz="24" w:space="0" w:themeColor="accent5"/>
        <w:right w:val="single" w:color="F79646" w:sz="4" w:space="0" w:themeColor="accent6"/>
        <w:bottom w:val="single" w:color="F79646" w:sz="4" w:space="0" w:themeColor="accent6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EF4EC" w:color="FEF4EC" w:themeFill="accent6" w:themeFillTint="19"/>
    </w:tcPr>
    <w:tblStylePr w:type="band1Horz">
      <w:tcPr>
        <w:shd w:val="clear" w:fill="FBCAA2" w:color="FBCAA2" w:themeFill="accent6" w:themeFillTint="7F"/>
      </w:tcPr>
    </w:tblStylePr>
    <w:tblStylePr w:type="band1Vert">
      <w:tcPr>
        <w:shd w:val="clear" w:fill="FBD4B4" w:color="FBD4B4" w:themeFill="accent6" w:themeFillTint="66"/>
      </w:tcPr>
    </w:tblStylePr>
    <w:tblStylePr w:type="firstCol">
      <w:rPr>
        <w:color w:val="FFFFFF" w:themeColor="background1"/>
      </w:rPr>
      <w:tcPr>
        <w:shd w:val="clear" w:fill="B65608" w:color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B65608" w:sz="4" w:space="0" w:themeColor="accent6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B65608" w:color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B65608" w:color="B65608" w:themeFill="accent6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81">
    <w:name w:val="Colorful List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E6E6E6" w:color="E6E6E6" w:themeFill="text1" w:themeFillTint="19"/>
    </w:tc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9E3A38" w:color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2">
    <w:name w:val="Colorful List Accent 1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EDF2F8" w:color="EDF2F8" w:themeFill="accent1" w:themeFillTint="19"/>
    </w:tcPr>
    <w:tblStylePr w:type="band1Horz">
      <w:tcPr>
        <w:shd w:val="clear" w:fill="DBE5F1" w:color="DBE5F1" w:themeFill="accent1" w:themeFillTint="33"/>
      </w:tcPr>
    </w:tblStylePr>
    <w:tblStylePr w:type="band1Vert">
      <w:tcPr>
        <w:shd w:val="clear" w:fill="D3DFEE" w:color="D3DFEE" w:themeFill="accen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9E3A38" w:color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3">
    <w:name w:val="Colorful List Accent 2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F8EDED" w:color="F8EDED" w:themeFill="accent2" w:themeFillTint="19"/>
    </w:tcPr>
    <w:tblStylePr w:type="band1Horz">
      <w:tcPr>
        <w:shd w:val="clear" w:fill="F2DBDB" w:color="F2DBDB" w:themeFill="accent2" w:themeFillTint="33"/>
      </w:tcPr>
    </w:tblStylePr>
    <w:tblStylePr w:type="band1Vert">
      <w:tcPr>
        <w:shd w:val="clear" w:fill="EFD3D2" w:color="EFD3D2" w:themeFill="accent2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9E3A38" w:color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4">
    <w:name w:val="Colorful List Accent 3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F5F8EE" w:color="F5F8EE" w:themeFill="accent3" w:themeFillTint="19"/>
    </w:tcPr>
    <w:tblStylePr w:type="band1Horz">
      <w:tcPr>
        <w:shd w:val="clear" w:fill="EAF1DD" w:color="EAF1DD" w:themeFill="accent3" w:themeFillTint="33"/>
      </w:tcPr>
    </w:tblStylePr>
    <w:tblStylePr w:type="band1Vert">
      <w:tcPr>
        <w:shd w:val="clear" w:fill="E6EED5" w:color="E6EED5" w:themeFill="accent3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664E82" w:color="664E82" w:themeFill="accent4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5">
    <w:name w:val="Colorful List Accent 4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F2EFF6" w:color="F2EFF6" w:themeFill="accent4" w:themeFillTint="19"/>
    </w:tcPr>
    <w:tblStylePr w:type="band1Horz">
      <w:tcPr>
        <w:shd w:val="clear" w:fill="E5DFEC" w:color="E5DFEC" w:themeFill="accent4" w:themeFillTint="33"/>
      </w:tcPr>
    </w:tblStylePr>
    <w:tblStylePr w:type="band1Vert">
      <w:tcPr>
        <w:shd w:val="clear" w:fill="DFD8E8" w:color="DFD8E8" w:themeFill="accent4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7E9C40" w:color="7E9C40" w:themeFill="accent3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6">
    <w:name w:val="Colorful List Accent 5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EDF6F9" w:color="EDF6F9" w:themeFill="accent5" w:themeFillTint="19"/>
    </w:tcPr>
    <w:tblStylePr w:type="band1Horz">
      <w:tcPr>
        <w:shd w:val="clear" w:fill="DAEEF3" w:color="DAEEF3" w:themeFill="accent5" w:themeFillTint="33"/>
      </w:tcPr>
    </w:tblStylePr>
    <w:tblStylePr w:type="band1Vert">
      <w:tcPr>
        <w:shd w:val="clear" w:fill="D2EAF1" w:color="D2EAF1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F2730A" w:color="F2730A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7">
    <w:name w:val="Colorful List Accent 6"/>
    <w:basedOn w:val="446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fill="FEF4EC" w:color="FEF4EC" w:themeFill="accent6" w:themeFillTint="19"/>
    </w:tcPr>
    <w:tblStylePr w:type="band1Horz">
      <w:tcPr>
        <w:shd w:val="clear" w:fill="FDE9D9" w:color="FDE9D9" w:themeFill="accent6" w:themeFillTint="33"/>
      </w:tcPr>
    </w:tblStylePr>
    <w:tblStylePr w:type="band1Vert">
      <w:tcPr>
        <w:shd w:val="clear" w:fill="FDE4D0" w:color="FDE4D0" w:themeFill="accent6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348DA5" w:color="348DA5" w:themeFill="accent5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588">
    <w:name w:val="Colorful Grid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CCCCCC" w:color="CCCCCC" w:themeFill="text1" w:themeFillTint="33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color w:val="FFFFFF" w:themeColor="background1"/>
      </w:rPr>
      <w:tcPr>
        <w:shd w:val="clear" w:fill="000000" w:color="000000" w:themeFill="text1" w:themeFillShade="BF"/>
      </w:tcPr>
    </w:tblStylePr>
    <w:tblStylePr w:type="firstRow">
      <w:rPr>
        <w:b/>
        <w:bCs/>
      </w:rPr>
      <w:tcPr>
        <w:shd w:val="clear" w:fill="999999" w:color="999999" w:themeFill="text1" w:themeFillTint="66"/>
      </w:tcPr>
    </w:tblStylePr>
    <w:tblStylePr w:type="lastCol">
      <w:rPr>
        <w:color w:val="FFFFFF" w:themeColor="background1"/>
      </w:rPr>
      <w:tcPr>
        <w:shd w:val="clear" w:fill="000000" w:color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fill="999999" w:color="999999" w:themeFill="text1" w:themeFillTint="66"/>
      </w:tcPr>
    </w:tblStylePr>
  </w:style>
  <w:style w:type="table" w:styleId="589">
    <w:name w:val="Colorful Grid Accent 1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BE5F1" w:color="DBE5F1" w:themeFill="accent1" w:themeFillTint="33"/>
    </w:tcPr>
    <w:tblStylePr w:type="band1Horz">
      <w:tcPr>
        <w:shd w:val="clear" w:fill="A7BFDE" w:color="A7BFDE" w:themeFill="accent1" w:themeFillTint="7F"/>
      </w:tcPr>
    </w:tblStylePr>
    <w:tblStylePr w:type="band1Vert">
      <w:tcPr>
        <w:shd w:val="clear" w:fill="A7BFDE" w:color="A7BFDE" w:themeFill="accent1" w:themeFillTint="7F"/>
      </w:tcPr>
    </w:tblStylePr>
    <w:tblStylePr w:type="firstCol">
      <w:rPr>
        <w:color w:val="FFFFFF" w:themeColor="background1"/>
      </w:rPr>
      <w:tcPr>
        <w:shd w:val="clear" w:fill="365F91" w:color="365F91" w:themeFill="accent1" w:themeFillShade="BF"/>
      </w:tcPr>
    </w:tblStylePr>
    <w:tblStylePr w:type="firstRow">
      <w:rPr>
        <w:b/>
        <w:bCs/>
      </w:rPr>
      <w:tcPr>
        <w:shd w:val="clear" w:fill="B8CCE4" w:color="B8CCE4" w:themeFill="accent1" w:themeFillTint="66"/>
      </w:tcPr>
    </w:tblStylePr>
    <w:tblStylePr w:type="lastCol">
      <w:rPr>
        <w:color w:val="FFFFFF" w:themeColor="background1"/>
      </w:rPr>
      <w:tcPr>
        <w:shd w:val="clear" w:fill="365F91" w:color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fill="B8CCE4" w:color="B8CCE4" w:themeFill="accent1" w:themeFillTint="66"/>
      </w:tcPr>
    </w:tblStylePr>
  </w:style>
  <w:style w:type="table" w:styleId="590">
    <w:name w:val="Colorful Grid Accent 2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2DBDB" w:color="F2DBDB" w:themeFill="accent2" w:themeFillTint="33"/>
    </w:tcPr>
    <w:tblStylePr w:type="band1Horz">
      <w:tcPr>
        <w:shd w:val="clear" w:fill="DFA7A6" w:color="DFA7A6" w:themeFill="accent2" w:themeFillTint="7F"/>
      </w:tcPr>
    </w:tblStylePr>
    <w:tblStylePr w:type="band1Vert">
      <w:tcPr>
        <w:shd w:val="clear" w:fill="DFA7A6" w:color="DFA7A6" w:themeFill="accent2" w:themeFillTint="7F"/>
      </w:tcPr>
    </w:tblStylePr>
    <w:tblStylePr w:type="firstCol">
      <w:rPr>
        <w:color w:val="FFFFFF" w:themeColor="background1"/>
      </w:rPr>
      <w:tcPr>
        <w:shd w:val="clear" w:fill="943634" w:color="943634" w:themeFill="accent2" w:themeFillShade="BF"/>
      </w:tcPr>
    </w:tblStylePr>
    <w:tblStylePr w:type="firstRow">
      <w:rPr>
        <w:b/>
        <w:bCs/>
      </w:rPr>
      <w:tcPr>
        <w:shd w:val="clear" w:fill="E5B8B7" w:color="E5B8B7" w:themeFill="accent2" w:themeFillTint="66"/>
      </w:tcPr>
    </w:tblStylePr>
    <w:tblStylePr w:type="lastCol">
      <w:rPr>
        <w:color w:val="FFFFFF" w:themeColor="background1"/>
      </w:rPr>
      <w:tcPr>
        <w:shd w:val="clear" w:fill="943634" w:color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fill="E5B8B7" w:color="E5B8B7" w:themeFill="accent2" w:themeFillTint="66"/>
      </w:tcPr>
    </w:tblStylePr>
  </w:style>
  <w:style w:type="table" w:styleId="591">
    <w:name w:val="Colorful Grid Accent 3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AF1DD" w:color="EAF1DD" w:themeFill="accent3" w:themeFillTint="33"/>
    </w:tcPr>
    <w:tblStylePr w:type="band1Horz">
      <w:tcPr>
        <w:shd w:val="clear" w:fill="CDDDAC" w:color="CDDDAC" w:themeFill="accent3" w:themeFillTint="7F"/>
      </w:tcPr>
    </w:tblStylePr>
    <w:tblStylePr w:type="band1Vert">
      <w:tcPr>
        <w:shd w:val="clear" w:fill="CDDDAC" w:color="CDDDAC" w:themeFill="accent3" w:themeFillTint="7F"/>
      </w:tcPr>
    </w:tblStylePr>
    <w:tblStylePr w:type="firstCol">
      <w:rPr>
        <w:color w:val="FFFFFF" w:themeColor="background1"/>
      </w:rPr>
      <w:tcPr>
        <w:shd w:val="clear" w:fill="76923C" w:color="76923C" w:themeFill="accent3" w:themeFillShade="BF"/>
      </w:tcPr>
    </w:tblStylePr>
    <w:tblStylePr w:type="firstRow">
      <w:rPr>
        <w:b/>
        <w:bCs/>
      </w:rPr>
      <w:tcPr>
        <w:shd w:val="clear" w:fill="D6E3BC" w:color="D6E3BC" w:themeFill="accent3" w:themeFillTint="66"/>
      </w:tcPr>
    </w:tblStylePr>
    <w:tblStylePr w:type="lastCol">
      <w:rPr>
        <w:color w:val="FFFFFF" w:themeColor="background1"/>
      </w:rPr>
      <w:tcPr>
        <w:shd w:val="clear" w:fill="76923C" w:color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fill="D6E3BC" w:color="D6E3BC" w:themeFill="accent3" w:themeFillTint="66"/>
      </w:tcPr>
    </w:tblStylePr>
  </w:style>
  <w:style w:type="table" w:styleId="592">
    <w:name w:val="Colorful Grid Accent 4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E5DFEC" w:color="E5DFEC" w:themeFill="accent4" w:themeFillTint="33"/>
    </w:tcPr>
    <w:tblStylePr w:type="band1Horz">
      <w:tcPr>
        <w:shd w:val="clear" w:fill="BFB1D0" w:color="BFB1D0" w:themeFill="accent4" w:themeFillTint="7F"/>
      </w:tcPr>
    </w:tblStylePr>
    <w:tblStylePr w:type="band1Vert">
      <w:tcPr>
        <w:shd w:val="clear" w:fill="BFB1D0" w:color="BFB1D0" w:themeFill="accent4" w:themeFillTint="7F"/>
      </w:tcPr>
    </w:tblStylePr>
    <w:tblStylePr w:type="firstCol">
      <w:rPr>
        <w:color w:val="FFFFFF" w:themeColor="background1"/>
      </w:rPr>
      <w:tcPr>
        <w:shd w:val="clear" w:fill="5F497A" w:color="5F497A" w:themeFill="accent4" w:themeFillShade="BF"/>
      </w:tcPr>
    </w:tblStylePr>
    <w:tblStylePr w:type="firstRow">
      <w:rPr>
        <w:b/>
        <w:bCs/>
      </w:rPr>
      <w:tcPr>
        <w:shd w:val="clear" w:fill="CCC0D9" w:color="CCC0D9" w:themeFill="accent4" w:themeFillTint="66"/>
      </w:tcPr>
    </w:tblStylePr>
    <w:tblStylePr w:type="lastCol">
      <w:rPr>
        <w:color w:val="FFFFFF" w:themeColor="background1"/>
      </w:rPr>
      <w:tcPr>
        <w:shd w:val="clear" w:fill="5F497A" w:color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fill="CCC0D9" w:color="CCC0D9" w:themeFill="accent4" w:themeFillTint="66"/>
      </w:tcPr>
    </w:tblStylePr>
  </w:style>
  <w:style w:type="table" w:styleId="593">
    <w:name w:val="Colorful Grid Accent 5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DAEEF3" w:color="DAEEF3" w:themeFill="accent5" w:themeFillTint="33"/>
    </w:tcPr>
    <w:tblStylePr w:type="band1Horz">
      <w:tcPr>
        <w:shd w:val="clear" w:fill="A5D5E2" w:color="A5D5E2" w:themeFill="accent5" w:themeFillTint="7F"/>
      </w:tcPr>
    </w:tblStylePr>
    <w:tblStylePr w:type="band1Vert">
      <w:tcPr>
        <w:shd w:val="clear" w:fill="A5D5E2" w:color="A5D5E2" w:themeFill="accent5" w:themeFillTint="7F"/>
      </w:tcPr>
    </w:tblStylePr>
    <w:tblStylePr w:type="firstCol">
      <w:rPr>
        <w:color w:val="FFFFFF" w:themeColor="background1"/>
      </w:rPr>
      <w:tcPr>
        <w:shd w:val="clear" w:fill="31849B" w:color="31849B" w:themeFill="accent5" w:themeFillShade="BF"/>
      </w:tcPr>
    </w:tblStylePr>
    <w:tblStylePr w:type="firstRow">
      <w:rPr>
        <w:b/>
        <w:bCs/>
      </w:rPr>
      <w:tcPr>
        <w:shd w:val="clear" w:fill="B6DDE8" w:color="B6DDE8" w:themeFill="accent5" w:themeFillTint="66"/>
      </w:tcPr>
    </w:tblStylePr>
    <w:tblStylePr w:type="lastCol">
      <w:rPr>
        <w:color w:val="FFFFFF" w:themeColor="background1"/>
      </w:rPr>
      <w:tcPr>
        <w:shd w:val="clear" w:fill="31849B" w:color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fill="B6DDE8" w:color="B6DDE8" w:themeFill="accent5" w:themeFillTint="66"/>
      </w:tcPr>
    </w:tblStylePr>
  </w:style>
  <w:style w:type="table" w:styleId="594">
    <w:name w:val="Colorful Grid Accent 6"/>
    <w:basedOn w:val="446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fill="FDE9D9" w:color="FDE9D9" w:themeFill="accent6" w:themeFillTint="33"/>
    </w:tcPr>
    <w:tblStylePr w:type="band1Horz">
      <w:tcPr>
        <w:shd w:val="clear" w:fill="FBCAA2" w:color="FBCAA2" w:themeFill="accent6" w:themeFillTint="7F"/>
      </w:tcPr>
    </w:tblStylePr>
    <w:tblStylePr w:type="band1Vert">
      <w:tcPr>
        <w:shd w:val="clear" w:fill="FBCAA2" w:color="FBCAA2" w:themeFill="accent6" w:themeFillTint="7F"/>
      </w:tcPr>
    </w:tblStylePr>
    <w:tblStylePr w:type="firstCol">
      <w:rPr>
        <w:color w:val="FFFFFF" w:themeColor="background1"/>
      </w:rPr>
      <w:tcPr>
        <w:shd w:val="clear" w:fill="E36C0A" w:color="E36C0A" w:themeFill="accent6" w:themeFillShade="BF"/>
      </w:tcPr>
    </w:tblStylePr>
    <w:tblStylePr w:type="firstRow">
      <w:rPr>
        <w:b/>
        <w:bCs/>
      </w:rPr>
      <w:tcPr>
        <w:shd w:val="clear" w:fill="FBD4B4" w:color="FBD4B4" w:themeFill="accent6" w:themeFillTint="66"/>
      </w:tcPr>
    </w:tblStylePr>
    <w:tblStylePr w:type="lastCol">
      <w:rPr>
        <w:color w:val="FFFFFF" w:themeColor="background1"/>
      </w:rPr>
      <w:tcPr>
        <w:shd w:val="clear" w:fill="E36C0A" w:color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fill="FBD4B4" w:color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Smith</cp:lastModifiedBy>
  <cp:revision>2</cp:revision>
  <dcterms:created xsi:type="dcterms:W3CDTF">2013-12-23T23:15:00Z</dcterms:created>
  <dcterms:modified xsi:type="dcterms:W3CDTF">2020-12-08T07:58:46Z</dcterms:modified>
  <cp:category/>
</cp:coreProperties>
</file>